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1489" w:rsidRDefault="004B69C8" w:rsidP="00711489">
      <w:pPr>
        <w:ind w:firstLineChars="400" w:firstLine="2883"/>
        <w:rPr>
          <w:rFonts w:ascii="华文隶书" w:eastAsia="华文隶书"/>
          <w:b/>
          <w:color w:val="000000"/>
          <w:sz w:val="72"/>
          <w:szCs w:val="72"/>
        </w:rPr>
      </w:pPr>
      <w:r>
        <w:rPr>
          <w:rFonts w:ascii="华文隶书" w:eastAsia="华文隶书" w:hint="eastAsia"/>
          <w:b/>
          <w:color w:val="000000"/>
          <w:sz w:val="72"/>
          <w:szCs w:val="72"/>
        </w:rPr>
        <w:t>东南大</w:t>
      </w:r>
      <w:r w:rsidR="00711489">
        <w:rPr>
          <w:rFonts w:ascii="华文隶书" w:eastAsia="华文隶书" w:hint="eastAsia"/>
          <w:b/>
          <w:color w:val="000000"/>
          <w:sz w:val="72"/>
          <w:szCs w:val="72"/>
        </w:rPr>
        <w:t>学</w:t>
      </w:r>
    </w:p>
    <w:p w:rsidR="00711489" w:rsidRDefault="00711489" w:rsidP="00AC3B75">
      <w:pPr>
        <w:rPr>
          <w:rFonts w:ascii="华文隶书" w:eastAsia="华文隶书"/>
          <w:b/>
          <w:color w:val="000000"/>
          <w:sz w:val="72"/>
          <w:szCs w:val="72"/>
        </w:rPr>
      </w:pPr>
      <w:r>
        <w:rPr>
          <w:rFonts w:ascii="华文隶书" w:eastAsia="华文隶书" w:hint="eastAsia"/>
          <w:b/>
          <w:color w:val="000000"/>
          <w:sz w:val="72"/>
          <w:szCs w:val="72"/>
        </w:rPr>
        <w:t>计算机学院软件学院</w:t>
      </w:r>
      <w:r w:rsidR="00AC3B75">
        <w:rPr>
          <w:rFonts w:ascii="华文隶书" w:eastAsia="华文隶书" w:hint="eastAsia"/>
          <w:b/>
          <w:color w:val="000000"/>
          <w:sz w:val="72"/>
          <w:szCs w:val="72"/>
        </w:rPr>
        <w:t>班级</w:t>
      </w:r>
    </w:p>
    <w:p w:rsidR="004B69C8" w:rsidRPr="004B69C8" w:rsidRDefault="00711489" w:rsidP="00711489">
      <w:pPr>
        <w:ind w:firstLineChars="300" w:firstLine="2162"/>
        <w:rPr>
          <w:ins w:id="4" w:author="Transport" w:date="2013-11-25T19:49:00Z"/>
          <w:rFonts w:ascii="华文隶书" w:eastAsia="华文隶书"/>
          <w:b/>
          <w:color w:val="000000"/>
          <w:sz w:val="72"/>
          <w:szCs w:val="72"/>
        </w:rPr>
      </w:pPr>
      <w:r>
        <w:rPr>
          <w:rFonts w:ascii="华文隶书" w:eastAsia="华文隶书" w:hint="eastAsia"/>
          <w:b/>
          <w:color w:val="000000"/>
          <w:sz w:val="72"/>
          <w:szCs w:val="72"/>
        </w:rPr>
        <w:t>七</w:t>
      </w:r>
      <w:proofErr w:type="gramStart"/>
      <w:r>
        <w:rPr>
          <w:rFonts w:ascii="华文隶书" w:eastAsia="华文隶书" w:hint="eastAsia"/>
          <w:b/>
          <w:color w:val="000000"/>
          <w:sz w:val="72"/>
          <w:szCs w:val="72"/>
        </w:rPr>
        <w:t>人制</w:t>
      </w:r>
      <w:proofErr w:type="gramEnd"/>
      <w:r>
        <w:rPr>
          <w:rFonts w:ascii="华文隶书" w:eastAsia="华文隶书" w:hint="eastAsia"/>
          <w:b/>
          <w:color w:val="000000"/>
          <w:sz w:val="72"/>
          <w:szCs w:val="72"/>
        </w:rPr>
        <w:t>足球赛</w:t>
      </w:r>
    </w:p>
    <w:p w:rsidR="00941C2E" w:rsidRPr="00941C2E" w:rsidRDefault="00941C2E" w:rsidP="00E728B2">
      <w:pPr>
        <w:ind w:firstLineChars="350" w:firstLine="2530"/>
        <w:rPr>
          <w:ins w:id="5" w:author="Transport" w:date="2013-11-25T19:49:00Z"/>
          <w:b/>
          <w:color w:val="000000"/>
          <w:sz w:val="72"/>
          <w:szCs w:val="72"/>
        </w:rPr>
      </w:pPr>
    </w:p>
    <w:p w:rsidR="004D1CBB" w:rsidRDefault="004D1CBB">
      <w:pPr>
        <w:rPr>
          <w:rFonts w:ascii="隶书" w:eastAsia="隶书"/>
          <w:b/>
          <w:sz w:val="96"/>
        </w:rPr>
      </w:pPr>
      <w:r>
        <w:rPr>
          <w:rFonts w:hint="eastAsia"/>
        </w:rPr>
        <w:t xml:space="preserve">                                   </w:t>
      </w:r>
      <w:r w:rsidR="00EF7483">
        <w:rPr>
          <w:rFonts w:ascii="隶书" w:eastAsia="隶书" w:hint="eastAsia"/>
          <w:b/>
          <w:sz w:val="96"/>
        </w:rPr>
        <w:t>策</w:t>
      </w:r>
    </w:p>
    <w:p w:rsidR="004D1CBB" w:rsidRDefault="004D1CBB" w:rsidP="004B69C8">
      <w:pPr>
        <w:ind w:firstLineChars="236" w:firstLine="2274"/>
        <w:rPr>
          <w:rFonts w:ascii="隶书" w:eastAsia="隶书"/>
          <w:b/>
          <w:sz w:val="96"/>
        </w:rPr>
      </w:pPr>
      <w:r>
        <w:rPr>
          <w:rFonts w:ascii="隶书" w:eastAsia="隶书" w:hint="eastAsia"/>
          <w:b/>
          <w:sz w:val="96"/>
        </w:rPr>
        <w:t xml:space="preserve">   划</w:t>
      </w:r>
    </w:p>
    <w:p w:rsidR="004D1CBB" w:rsidRDefault="004D1CBB" w:rsidP="002E038A">
      <w:pPr>
        <w:ind w:firstLineChars="236" w:firstLine="2274"/>
        <w:rPr>
          <w:rFonts w:ascii="隶书" w:eastAsia="隶书"/>
          <w:b/>
          <w:sz w:val="96"/>
        </w:rPr>
      </w:pPr>
      <w:r>
        <w:rPr>
          <w:rFonts w:ascii="隶书" w:eastAsia="隶书" w:hint="eastAsia"/>
          <w:b/>
          <w:sz w:val="96"/>
        </w:rPr>
        <w:t xml:space="preserve">   书</w:t>
      </w:r>
    </w:p>
    <w:p w:rsidR="004D1CBB" w:rsidRDefault="004D1CBB" w:rsidP="002E038A">
      <w:pPr>
        <w:ind w:firstLineChars="236" w:firstLine="1706"/>
        <w:rPr>
          <w:rFonts w:ascii="隶书" w:eastAsia="隶书"/>
          <w:b/>
          <w:sz w:val="72"/>
        </w:rPr>
      </w:pPr>
      <w:r>
        <w:rPr>
          <w:rFonts w:ascii="隶书" w:eastAsia="隶书" w:hint="eastAsia"/>
          <w:b/>
          <w:sz w:val="72"/>
        </w:rPr>
        <w:t xml:space="preserve">    </w:t>
      </w:r>
    </w:p>
    <w:p w:rsidR="004D1CBB" w:rsidRDefault="004D1CBB" w:rsidP="002E038A">
      <w:pPr>
        <w:ind w:firstLineChars="236" w:firstLine="498"/>
        <w:rPr>
          <w:rFonts w:ascii="宋体" w:hAnsi="宋体"/>
          <w:b/>
          <w:sz w:val="44"/>
        </w:rPr>
      </w:pPr>
      <w:r>
        <w:rPr>
          <w:rFonts w:ascii="隶书" w:eastAsia="隶书" w:hint="eastAsia"/>
          <w:b/>
        </w:rPr>
        <w:t xml:space="preserve">                   </w:t>
      </w:r>
      <w:r>
        <w:rPr>
          <w:rFonts w:ascii="宋体" w:hAnsi="宋体" w:hint="eastAsia"/>
          <w:b/>
          <w:sz w:val="44"/>
        </w:rPr>
        <w:t xml:space="preserve"> </w:t>
      </w:r>
    </w:p>
    <w:p w:rsidR="00941C2E" w:rsidRDefault="004B69C8" w:rsidP="00023564">
      <w:pPr>
        <w:ind w:firstLineChars="236" w:firstLine="1042"/>
        <w:rPr>
          <w:rFonts w:ascii="楷体_GB2312" w:eastAsia="楷体_GB2312" w:hAnsi="宋体"/>
          <w:b/>
          <w:sz w:val="44"/>
        </w:rPr>
      </w:pPr>
      <w:r>
        <w:rPr>
          <w:rFonts w:ascii="楷体_GB2312" w:eastAsia="楷体_GB2312" w:hAnsi="宋体" w:hint="eastAsia"/>
          <w:b/>
          <w:sz w:val="44"/>
        </w:rPr>
        <w:t>主办</w:t>
      </w:r>
      <w:r w:rsidR="004D1CBB">
        <w:rPr>
          <w:rFonts w:ascii="楷体_GB2312" w:eastAsia="楷体_GB2312" w:hAnsi="宋体" w:hint="eastAsia"/>
          <w:b/>
          <w:sz w:val="44"/>
        </w:rPr>
        <w:t>：</w:t>
      </w:r>
      <w:r w:rsidR="00941C2E">
        <w:rPr>
          <w:rFonts w:ascii="楷体_GB2312" w:eastAsia="楷体_GB2312" w:hAnsi="宋体" w:hint="eastAsia"/>
          <w:b/>
          <w:sz w:val="44"/>
        </w:rPr>
        <w:t>东南大学</w:t>
      </w:r>
      <w:r>
        <w:rPr>
          <w:rFonts w:ascii="楷体_GB2312" w:eastAsia="楷体_GB2312" w:hAnsi="宋体" w:hint="eastAsia"/>
          <w:b/>
          <w:sz w:val="44"/>
        </w:rPr>
        <w:t>软件学院</w:t>
      </w:r>
    </w:p>
    <w:p w:rsidR="00711489" w:rsidRPr="00711489" w:rsidRDefault="00711489" w:rsidP="00711489">
      <w:pPr>
        <w:ind w:firstLineChars="536" w:firstLine="2368"/>
        <w:rPr>
          <w:rFonts w:ascii="楷体_GB2312" w:eastAsia="楷体_GB2312" w:hAnsi="宋体"/>
          <w:b/>
          <w:sz w:val="44"/>
        </w:rPr>
      </w:pPr>
      <w:r>
        <w:rPr>
          <w:rFonts w:ascii="楷体_GB2312" w:eastAsia="楷体_GB2312" w:hAnsi="宋体" w:hint="eastAsia"/>
          <w:b/>
          <w:sz w:val="44"/>
        </w:rPr>
        <w:t>东南大学计算机学院</w:t>
      </w:r>
    </w:p>
    <w:p w:rsidR="004D1CBB" w:rsidRDefault="004D1CBB" w:rsidP="00023564">
      <w:pPr>
        <w:ind w:firstLineChars="236" w:firstLine="1042"/>
        <w:rPr>
          <w:rFonts w:ascii="楷体_GB2312" w:eastAsia="楷体_GB2312" w:hAnsi="宋体"/>
          <w:b/>
          <w:sz w:val="44"/>
        </w:rPr>
      </w:pPr>
      <w:r>
        <w:rPr>
          <w:rFonts w:ascii="楷体_GB2312" w:eastAsia="楷体_GB2312" w:hAnsi="宋体" w:hint="eastAsia"/>
          <w:b/>
          <w:sz w:val="44"/>
        </w:rPr>
        <w:t xml:space="preserve">      </w:t>
      </w:r>
    </w:p>
    <w:p w:rsidR="004D1CBB" w:rsidRDefault="004D1CBB">
      <w:pPr>
        <w:jc w:val="center"/>
        <w:rPr>
          <w:rFonts w:ascii="楷体_GB2312" w:eastAsia="楷体_GB2312" w:hAnsi="宋体"/>
          <w:b/>
          <w:sz w:val="72"/>
        </w:rPr>
      </w:pPr>
    </w:p>
    <w:p w:rsidR="004D1CBB" w:rsidRDefault="004D1CBB">
      <w:pPr>
        <w:jc w:val="center"/>
        <w:rPr>
          <w:rFonts w:ascii="楷体_GB2312" w:eastAsia="楷体_GB2312" w:hAnsi="宋体"/>
          <w:b/>
          <w:sz w:val="72"/>
        </w:rPr>
      </w:pPr>
      <w:r>
        <w:rPr>
          <w:rFonts w:ascii="楷体_GB2312" w:eastAsia="楷体_GB2312" w:hAnsi="宋体" w:hint="eastAsia"/>
          <w:b/>
          <w:sz w:val="72"/>
        </w:rPr>
        <w:lastRenderedPageBreak/>
        <w:t>目  录</w:t>
      </w:r>
    </w:p>
    <w:p w:rsidR="00562609" w:rsidRPr="00623023" w:rsidRDefault="00ED6D8B" w:rsidP="00562609">
      <w:pPr>
        <w:spacing w:line="480" w:lineRule="auto"/>
        <w:rPr>
          <w:rFonts w:ascii="宋体" w:hAnsi="宋体"/>
          <w:b/>
          <w:sz w:val="36"/>
          <w:szCs w:val="36"/>
        </w:rPr>
      </w:pPr>
      <w:r w:rsidRPr="00562609">
        <w:rPr>
          <w:rFonts w:ascii="宋体" w:hAnsi="宋体" w:hint="eastAsia"/>
          <w:b/>
          <w:sz w:val="36"/>
          <w:szCs w:val="36"/>
        </w:rPr>
        <w:t>一、活动的意义</w:t>
      </w:r>
    </w:p>
    <w:p w:rsidR="00562609" w:rsidRDefault="00562609" w:rsidP="00562609">
      <w:pPr>
        <w:spacing w:line="480" w:lineRule="auto"/>
        <w:rPr>
          <w:b/>
          <w:sz w:val="28"/>
        </w:rPr>
      </w:pPr>
    </w:p>
    <w:p w:rsidR="00437A24" w:rsidRPr="00623023" w:rsidRDefault="00437A24" w:rsidP="00562609">
      <w:pPr>
        <w:spacing w:line="480" w:lineRule="auto"/>
        <w:rPr>
          <w:b/>
          <w:sz w:val="28"/>
        </w:rPr>
      </w:pPr>
    </w:p>
    <w:p w:rsidR="00562609" w:rsidRDefault="004D1CBB" w:rsidP="00562609">
      <w:pPr>
        <w:spacing w:line="480" w:lineRule="auto"/>
        <w:rPr>
          <w:b/>
          <w:sz w:val="36"/>
          <w:szCs w:val="36"/>
        </w:rPr>
      </w:pPr>
      <w:r w:rsidRPr="00562609">
        <w:rPr>
          <w:rFonts w:hint="eastAsia"/>
          <w:b/>
          <w:sz w:val="36"/>
          <w:szCs w:val="36"/>
        </w:rPr>
        <w:t>二</w:t>
      </w:r>
      <w:r w:rsidR="00ED6D8B" w:rsidRPr="00562609">
        <w:rPr>
          <w:rFonts w:hint="eastAsia"/>
          <w:b/>
          <w:sz w:val="36"/>
          <w:szCs w:val="36"/>
        </w:rPr>
        <w:t>、</w:t>
      </w:r>
      <w:r w:rsidR="00711489">
        <w:rPr>
          <w:rFonts w:hint="eastAsia"/>
          <w:b/>
          <w:sz w:val="36"/>
          <w:szCs w:val="36"/>
        </w:rPr>
        <w:t>组织者</w:t>
      </w:r>
      <w:r w:rsidR="00AC3B75">
        <w:rPr>
          <w:rFonts w:hint="eastAsia"/>
          <w:b/>
          <w:sz w:val="36"/>
          <w:szCs w:val="36"/>
        </w:rPr>
        <w:t>，参与者</w:t>
      </w:r>
      <w:r w:rsidR="00711489">
        <w:rPr>
          <w:rFonts w:hint="eastAsia"/>
          <w:b/>
          <w:sz w:val="36"/>
          <w:szCs w:val="36"/>
        </w:rPr>
        <w:t>及裁判</w:t>
      </w:r>
    </w:p>
    <w:p w:rsidR="00562609" w:rsidRDefault="00562609" w:rsidP="00562609">
      <w:pPr>
        <w:spacing w:line="480" w:lineRule="auto"/>
        <w:rPr>
          <w:b/>
          <w:sz w:val="36"/>
          <w:szCs w:val="36"/>
        </w:rPr>
      </w:pPr>
    </w:p>
    <w:p w:rsidR="00437A24" w:rsidRPr="00562609" w:rsidRDefault="00437A24" w:rsidP="00562609">
      <w:pPr>
        <w:spacing w:line="480" w:lineRule="auto"/>
        <w:rPr>
          <w:b/>
          <w:sz w:val="36"/>
          <w:szCs w:val="36"/>
        </w:rPr>
      </w:pPr>
    </w:p>
    <w:p w:rsidR="00562609" w:rsidRDefault="00ED6D8B" w:rsidP="00623023">
      <w:pPr>
        <w:spacing w:line="480" w:lineRule="auto"/>
        <w:rPr>
          <w:b/>
          <w:sz w:val="36"/>
          <w:szCs w:val="36"/>
        </w:rPr>
      </w:pPr>
      <w:r w:rsidRPr="00562609">
        <w:rPr>
          <w:rFonts w:hint="eastAsia"/>
          <w:b/>
          <w:sz w:val="36"/>
          <w:szCs w:val="36"/>
        </w:rPr>
        <w:t>三、</w:t>
      </w:r>
      <w:r w:rsidR="00711489">
        <w:rPr>
          <w:rFonts w:hint="eastAsia"/>
          <w:b/>
          <w:sz w:val="36"/>
          <w:szCs w:val="36"/>
        </w:rPr>
        <w:t>比赛</w:t>
      </w:r>
      <w:r w:rsidRPr="00562609">
        <w:rPr>
          <w:rFonts w:hint="eastAsia"/>
          <w:b/>
          <w:sz w:val="36"/>
          <w:szCs w:val="36"/>
        </w:rPr>
        <w:t>时间</w:t>
      </w:r>
      <w:r w:rsidR="00711489">
        <w:rPr>
          <w:rFonts w:hint="eastAsia"/>
          <w:b/>
          <w:sz w:val="36"/>
          <w:szCs w:val="36"/>
        </w:rPr>
        <w:t>，地点</w:t>
      </w:r>
    </w:p>
    <w:p w:rsidR="00562609" w:rsidRDefault="00562609" w:rsidP="00562609">
      <w:pPr>
        <w:tabs>
          <w:tab w:val="right" w:pos="8306"/>
        </w:tabs>
        <w:spacing w:line="480" w:lineRule="auto"/>
        <w:rPr>
          <w:b/>
          <w:sz w:val="36"/>
          <w:szCs w:val="36"/>
        </w:rPr>
      </w:pPr>
    </w:p>
    <w:p w:rsidR="00437A24" w:rsidRPr="00562609" w:rsidRDefault="00437A24" w:rsidP="00562609">
      <w:pPr>
        <w:tabs>
          <w:tab w:val="right" w:pos="8306"/>
        </w:tabs>
        <w:spacing w:line="480" w:lineRule="auto"/>
        <w:rPr>
          <w:b/>
          <w:sz w:val="36"/>
          <w:szCs w:val="36"/>
        </w:rPr>
      </w:pPr>
    </w:p>
    <w:p w:rsidR="004D1CBB" w:rsidRPr="00562609" w:rsidRDefault="00ED6D8B" w:rsidP="00562609">
      <w:pPr>
        <w:tabs>
          <w:tab w:val="right" w:pos="8306"/>
        </w:tabs>
        <w:spacing w:line="480" w:lineRule="auto"/>
        <w:rPr>
          <w:b/>
          <w:sz w:val="36"/>
          <w:szCs w:val="36"/>
        </w:rPr>
      </w:pPr>
      <w:r w:rsidRPr="00562609">
        <w:rPr>
          <w:rFonts w:hint="eastAsia"/>
          <w:b/>
          <w:sz w:val="36"/>
          <w:szCs w:val="36"/>
        </w:rPr>
        <w:t>四、</w:t>
      </w:r>
      <w:r w:rsidR="00711489">
        <w:rPr>
          <w:rFonts w:hint="eastAsia"/>
          <w:b/>
          <w:sz w:val="36"/>
          <w:szCs w:val="36"/>
        </w:rPr>
        <w:t>比赛规则</w:t>
      </w:r>
    </w:p>
    <w:p w:rsidR="00623023" w:rsidRDefault="00623023" w:rsidP="00562609">
      <w:pPr>
        <w:spacing w:line="480" w:lineRule="auto"/>
        <w:rPr>
          <w:b/>
          <w:sz w:val="36"/>
          <w:szCs w:val="36"/>
        </w:rPr>
      </w:pPr>
    </w:p>
    <w:p w:rsidR="00437A24" w:rsidRPr="00562609" w:rsidRDefault="00437A24" w:rsidP="00562609">
      <w:pPr>
        <w:spacing w:line="480" w:lineRule="auto"/>
        <w:rPr>
          <w:b/>
          <w:sz w:val="36"/>
          <w:szCs w:val="36"/>
        </w:rPr>
      </w:pPr>
    </w:p>
    <w:p w:rsidR="00562609" w:rsidRDefault="00ED6D8B" w:rsidP="00562609">
      <w:pPr>
        <w:spacing w:line="480" w:lineRule="auto"/>
        <w:rPr>
          <w:b/>
          <w:sz w:val="36"/>
          <w:szCs w:val="36"/>
        </w:rPr>
      </w:pPr>
      <w:r w:rsidRPr="00562609">
        <w:rPr>
          <w:rFonts w:hint="eastAsia"/>
          <w:b/>
          <w:sz w:val="36"/>
          <w:szCs w:val="36"/>
        </w:rPr>
        <w:t>五、</w:t>
      </w:r>
      <w:r w:rsidR="00711489">
        <w:rPr>
          <w:rFonts w:hint="eastAsia"/>
          <w:b/>
          <w:sz w:val="36"/>
          <w:szCs w:val="36"/>
        </w:rPr>
        <w:t>赛</w:t>
      </w:r>
      <w:r w:rsidR="000E05CD">
        <w:rPr>
          <w:rFonts w:hint="eastAsia"/>
          <w:b/>
          <w:sz w:val="36"/>
          <w:szCs w:val="36"/>
        </w:rPr>
        <w:t>制</w:t>
      </w:r>
      <w:r w:rsidR="00711489">
        <w:rPr>
          <w:rFonts w:hint="eastAsia"/>
          <w:b/>
          <w:sz w:val="36"/>
          <w:szCs w:val="36"/>
        </w:rPr>
        <w:t>安排</w:t>
      </w:r>
    </w:p>
    <w:p w:rsidR="00562609" w:rsidRDefault="00562609" w:rsidP="00562609">
      <w:pPr>
        <w:spacing w:line="480" w:lineRule="auto"/>
        <w:rPr>
          <w:b/>
          <w:sz w:val="36"/>
          <w:szCs w:val="36"/>
        </w:rPr>
      </w:pPr>
    </w:p>
    <w:p w:rsidR="00437A24" w:rsidRPr="00562609" w:rsidRDefault="00437A24" w:rsidP="00562609">
      <w:pPr>
        <w:spacing w:line="480" w:lineRule="auto"/>
        <w:rPr>
          <w:b/>
          <w:sz w:val="36"/>
          <w:szCs w:val="36"/>
        </w:rPr>
      </w:pPr>
    </w:p>
    <w:p w:rsidR="004D1CBB" w:rsidRDefault="00ED0C94" w:rsidP="00562609">
      <w:pPr>
        <w:spacing w:line="480" w:lineRule="auto"/>
        <w:rPr>
          <w:b/>
          <w:sz w:val="36"/>
          <w:szCs w:val="36"/>
        </w:rPr>
      </w:pPr>
      <w:r w:rsidRPr="00562609">
        <w:rPr>
          <w:rFonts w:hint="eastAsia"/>
          <w:b/>
          <w:sz w:val="36"/>
          <w:szCs w:val="36"/>
        </w:rPr>
        <w:t>六</w:t>
      </w:r>
      <w:r w:rsidR="004D1CBB" w:rsidRPr="00562609">
        <w:rPr>
          <w:rFonts w:hint="eastAsia"/>
          <w:b/>
          <w:sz w:val="36"/>
          <w:szCs w:val="36"/>
        </w:rPr>
        <w:t>、</w:t>
      </w:r>
      <w:r w:rsidR="00711489">
        <w:rPr>
          <w:rFonts w:hint="eastAsia"/>
          <w:b/>
          <w:sz w:val="36"/>
          <w:szCs w:val="36"/>
        </w:rPr>
        <w:t>相关事宜</w:t>
      </w:r>
    </w:p>
    <w:p w:rsidR="00175DC3" w:rsidRDefault="00175DC3">
      <w:pPr>
        <w:rPr>
          <w:b/>
          <w:sz w:val="28"/>
        </w:rPr>
      </w:pPr>
    </w:p>
    <w:p w:rsidR="00711489" w:rsidRDefault="00711489">
      <w:pPr>
        <w:rPr>
          <w:b/>
          <w:sz w:val="30"/>
          <w:szCs w:val="30"/>
        </w:rPr>
      </w:pPr>
    </w:p>
    <w:p w:rsidR="00E31AB4" w:rsidRDefault="00E31AB4">
      <w:pPr>
        <w:rPr>
          <w:ins w:id="6" w:author="Doris" w:date="2013-11-29T22:16:00Z"/>
          <w:b/>
          <w:sz w:val="30"/>
          <w:szCs w:val="30"/>
        </w:rPr>
      </w:pPr>
    </w:p>
    <w:p w:rsidR="00711489" w:rsidRDefault="00711489">
      <w:pPr>
        <w:rPr>
          <w:b/>
          <w:sz w:val="30"/>
          <w:szCs w:val="30"/>
        </w:rPr>
      </w:pPr>
    </w:p>
    <w:p w:rsidR="004D1CBB" w:rsidRPr="00783DDA" w:rsidRDefault="0065552B" w:rsidP="00AC3B75">
      <w:pPr>
        <w:rPr>
          <w:rFonts w:ascii="华文中宋" w:eastAsia="华文中宋" w:hAnsi="华文中宋"/>
          <w:b/>
          <w:sz w:val="30"/>
          <w:szCs w:val="30"/>
        </w:rPr>
      </w:pPr>
      <w:r w:rsidRPr="00783DDA">
        <w:rPr>
          <w:rFonts w:ascii="华文中宋" w:eastAsia="华文中宋" w:hAnsi="华文中宋" w:hint="eastAsia"/>
          <w:b/>
          <w:sz w:val="30"/>
          <w:szCs w:val="30"/>
        </w:rPr>
        <w:lastRenderedPageBreak/>
        <w:t>一、活动的意义</w:t>
      </w:r>
    </w:p>
    <w:p w:rsidR="00D227CA" w:rsidRPr="00783DDA" w:rsidRDefault="00635D5A" w:rsidP="00AC3B75">
      <w:pPr>
        <w:rPr>
          <w:rFonts w:ascii="华文中宋" w:eastAsia="华文中宋" w:hAnsi="华文中宋"/>
          <w:sz w:val="24"/>
          <w:szCs w:val="24"/>
        </w:rPr>
      </w:pPr>
      <w:r w:rsidRPr="00783DDA">
        <w:rPr>
          <w:rFonts w:ascii="华文中宋" w:eastAsia="华文中宋" w:hAnsi="华文中宋" w:hint="eastAsia"/>
          <w:sz w:val="24"/>
          <w:szCs w:val="24"/>
        </w:rPr>
        <w:t>1.</w:t>
      </w:r>
      <w:r w:rsidR="00562609" w:rsidRPr="00783DDA">
        <w:rPr>
          <w:rFonts w:ascii="华文中宋" w:eastAsia="华文中宋" w:hAnsi="华文中宋" w:hint="eastAsia"/>
          <w:sz w:val="24"/>
          <w:szCs w:val="24"/>
        </w:rPr>
        <w:t>为扩大</w:t>
      </w:r>
      <w:r w:rsidRPr="00783DDA">
        <w:rPr>
          <w:rFonts w:ascii="华文中宋" w:eastAsia="华文中宋" w:hAnsi="华文中宋" w:hint="eastAsia"/>
          <w:sz w:val="24"/>
          <w:szCs w:val="24"/>
        </w:rPr>
        <w:t>足球</w:t>
      </w:r>
      <w:r w:rsidR="00562609" w:rsidRPr="00783DDA">
        <w:rPr>
          <w:rFonts w:ascii="华文中宋" w:eastAsia="华文中宋" w:hAnsi="华文中宋" w:hint="eastAsia"/>
          <w:sz w:val="24"/>
          <w:szCs w:val="24"/>
        </w:rPr>
        <w:t xml:space="preserve">爱好者提供展现自己水平的平台。 </w:t>
      </w:r>
    </w:p>
    <w:p w:rsidR="001007A9" w:rsidRPr="00783DDA" w:rsidRDefault="00635D5A" w:rsidP="00AC3B75">
      <w:pPr>
        <w:rPr>
          <w:rFonts w:ascii="华文中宋" w:eastAsia="华文中宋" w:hAnsi="华文中宋"/>
          <w:sz w:val="24"/>
          <w:szCs w:val="24"/>
        </w:rPr>
      </w:pPr>
      <w:r w:rsidRPr="00783DDA">
        <w:rPr>
          <w:rFonts w:ascii="华文中宋" w:eastAsia="华文中宋" w:hAnsi="华文中宋" w:hint="eastAsia"/>
          <w:sz w:val="24"/>
          <w:szCs w:val="24"/>
        </w:rPr>
        <w:t>2.</w:t>
      </w:r>
      <w:r w:rsidR="00562609" w:rsidRPr="00783DDA">
        <w:rPr>
          <w:rFonts w:ascii="华文中宋" w:eastAsia="华文中宋" w:hAnsi="华文中宋" w:hint="eastAsia"/>
          <w:sz w:val="24"/>
          <w:szCs w:val="24"/>
        </w:rPr>
        <w:t>活跃高校</w:t>
      </w:r>
      <w:r w:rsidRPr="00783DDA">
        <w:rPr>
          <w:rFonts w:ascii="华文中宋" w:eastAsia="华文中宋" w:hAnsi="华文中宋" w:hint="eastAsia"/>
          <w:sz w:val="24"/>
          <w:szCs w:val="24"/>
        </w:rPr>
        <w:t>足球</w:t>
      </w:r>
      <w:r w:rsidR="00562609" w:rsidRPr="00783DDA">
        <w:rPr>
          <w:rFonts w:ascii="华文中宋" w:eastAsia="华文中宋" w:hAnsi="华文中宋" w:hint="eastAsia"/>
          <w:sz w:val="24"/>
          <w:szCs w:val="24"/>
        </w:rPr>
        <w:t>气氛，引导校园文化潮流，</w:t>
      </w:r>
      <w:proofErr w:type="gramStart"/>
      <w:r w:rsidR="00562609" w:rsidRPr="00783DDA">
        <w:rPr>
          <w:rFonts w:ascii="华文中宋" w:eastAsia="华文中宋" w:hAnsi="华文中宋" w:hint="eastAsia"/>
          <w:sz w:val="24"/>
          <w:szCs w:val="24"/>
        </w:rPr>
        <w:t>丰</w:t>
      </w:r>
      <w:r w:rsidRPr="00783DDA">
        <w:rPr>
          <w:rFonts w:ascii="华文中宋" w:eastAsia="华文中宋" w:hAnsi="华文中宋" w:hint="eastAsia"/>
          <w:sz w:val="24"/>
          <w:szCs w:val="24"/>
        </w:rPr>
        <w:t>富计软</w:t>
      </w:r>
      <w:r w:rsidR="00562609" w:rsidRPr="00783DDA">
        <w:rPr>
          <w:rFonts w:ascii="华文中宋" w:eastAsia="华文中宋" w:hAnsi="华文中宋" w:hint="eastAsia"/>
          <w:sz w:val="24"/>
          <w:szCs w:val="24"/>
        </w:rPr>
        <w:t>学生</w:t>
      </w:r>
      <w:proofErr w:type="gramEnd"/>
      <w:r w:rsidR="00562609" w:rsidRPr="00783DDA">
        <w:rPr>
          <w:rFonts w:ascii="华文中宋" w:eastAsia="华文中宋" w:hAnsi="华文中宋" w:hint="eastAsia"/>
          <w:sz w:val="24"/>
          <w:szCs w:val="24"/>
        </w:rPr>
        <w:t>的课余生活</w:t>
      </w:r>
      <w:r w:rsidR="00D227CA" w:rsidRPr="00783DDA">
        <w:rPr>
          <w:rFonts w:ascii="华文中宋" w:eastAsia="华文中宋" w:hAnsi="华文中宋" w:hint="eastAsia"/>
          <w:sz w:val="24"/>
          <w:szCs w:val="24"/>
        </w:rPr>
        <w:t>。</w:t>
      </w:r>
    </w:p>
    <w:p w:rsidR="004B69C8" w:rsidRPr="00783DDA" w:rsidRDefault="00AC3B75" w:rsidP="00AC3B75">
      <w:pPr>
        <w:rPr>
          <w:rFonts w:ascii="华文中宋" w:eastAsia="华文中宋" w:hAnsi="华文中宋"/>
          <w:sz w:val="24"/>
          <w:szCs w:val="24"/>
        </w:rPr>
      </w:pPr>
      <w:r w:rsidRPr="00783DDA">
        <w:rPr>
          <w:rFonts w:ascii="华文中宋" w:eastAsia="华文中宋" w:hAnsi="华文中宋" w:hint="eastAsia"/>
          <w:sz w:val="24"/>
          <w:szCs w:val="24"/>
        </w:rPr>
        <w:t>3.</w:t>
      </w:r>
      <w:r w:rsidR="004B69C8" w:rsidRPr="00783DDA">
        <w:rPr>
          <w:rFonts w:ascii="华文中宋" w:eastAsia="华文中宋" w:hAnsi="华文中宋" w:hint="eastAsia"/>
          <w:sz w:val="24"/>
          <w:szCs w:val="24"/>
        </w:rPr>
        <w:t>加强同学之间的交流</w:t>
      </w:r>
      <w:r w:rsidR="00981944" w:rsidRPr="00783DDA">
        <w:rPr>
          <w:rFonts w:ascii="华文中宋" w:eastAsia="华文中宋" w:hAnsi="华文中宋" w:hint="eastAsia"/>
          <w:sz w:val="24"/>
          <w:szCs w:val="24"/>
        </w:rPr>
        <w:t>，为</w:t>
      </w:r>
      <w:r w:rsidR="00635D5A" w:rsidRPr="00783DDA">
        <w:rPr>
          <w:rFonts w:ascii="华文中宋" w:eastAsia="华文中宋" w:hAnsi="华文中宋" w:hint="eastAsia"/>
          <w:sz w:val="24"/>
          <w:szCs w:val="24"/>
        </w:rPr>
        <w:t>足球</w:t>
      </w:r>
      <w:r w:rsidR="00981944" w:rsidRPr="00783DDA">
        <w:rPr>
          <w:rFonts w:ascii="华文中宋" w:eastAsia="华文中宋" w:hAnsi="华文中宋" w:hint="eastAsia"/>
          <w:sz w:val="24"/>
          <w:szCs w:val="24"/>
        </w:rPr>
        <w:t>活动以后逐渐转变为其他项目的</w:t>
      </w:r>
      <w:r w:rsidR="00635D5A" w:rsidRPr="00783DDA">
        <w:rPr>
          <w:rFonts w:ascii="华文中宋" w:eastAsia="华文中宋" w:hAnsi="华文中宋" w:hint="eastAsia"/>
          <w:sz w:val="24"/>
          <w:szCs w:val="24"/>
        </w:rPr>
        <w:t>体育运动</w:t>
      </w:r>
      <w:r w:rsidR="00981944" w:rsidRPr="00783DDA">
        <w:rPr>
          <w:rFonts w:ascii="华文中宋" w:eastAsia="华文中宋" w:hAnsi="华文中宋" w:hint="eastAsia"/>
          <w:sz w:val="24"/>
          <w:szCs w:val="24"/>
        </w:rPr>
        <w:t>做好铺垫。</w:t>
      </w:r>
    </w:p>
    <w:p w:rsidR="00AC3B75" w:rsidRPr="00783DDA" w:rsidRDefault="00AC3B75" w:rsidP="00AC3B75">
      <w:pPr>
        <w:rPr>
          <w:rFonts w:ascii="华文中宋" w:eastAsia="华文中宋" w:hAnsi="华文中宋"/>
          <w:sz w:val="24"/>
          <w:szCs w:val="24"/>
        </w:rPr>
      </w:pPr>
      <w:r w:rsidRPr="00783DDA">
        <w:rPr>
          <w:rFonts w:ascii="华文中宋" w:eastAsia="华文中宋" w:hAnsi="华文中宋" w:hint="eastAsia"/>
          <w:sz w:val="24"/>
          <w:szCs w:val="24"/>
        </w:rPr>
        <w:t>4．增强班级凝聚力，培养同学们的集体荣誉感，调动同学们参与活动的积极性。</w:t>
      </w:r>
    </w:p>
    <w:p w:rsidR="00AC3B75" w:rsidRPr="00783DDA" w:rsidRDefault="00AC3B75" w:rsidP="00AC3B75">
      <w:pPr>
        <w:spacing w:line="480" w:lineRule="auto"/>
        <w:rPr>
          <w:rFonts w:ascii="华文中宋" w:eastAsia="华文中宋" w:hAnsi="华文中宋"/>
          <w:b/>
          <w:sz w:val="24"/>
          <w:szCs w:val="24"/>
        </w:rPr>
      </w:pPr>
      <w:r w:rsidRPr="00783DDA">
        <w:rPr>
          <w:rFonts w:ascii="华文中宋" w:eastAsia="华文中宋" w:hAnsi="华文中宋" w:hint="eastAsia"/>
          <w:b/>
          <w:sz w:val="24"/>
          <w:szCs w:val="24"/>
        </w:rPr>
        <w:t>二、组织者，参与者及裁判</w:t>
      </w:r>
    </w:p>
    <w:p w:rsidR="00AC3B75" w:rsidRPr="00783DDA" w:rsidRDefault="00AC3B75" w:rsidP="00AC3B75">
      <w:pPr>
        <w:spacing w:line="480" w:lineRule="auto"/>
        <w:rPr>
          <w:rFonts w:ascii="华文中宋" w:eastAsia="华文中宋" w:hAnsi="华文中宋"/>
          <w:sz w:val="24"/>
          <w:szCs w:val="24"/>
        </w:rPr>
      </w:pPr>
      <w:r w:rsidRPr="00783DDA">
        <w:rPr>
          <w:rFonts w:ascii="华文中宋" w:eastAsia="华文中宋" w:hAnsi="华文中宋" w:hint="eastAsia"/>
          <w:sz w:val="24"/>
          <w:szCs w:val="24"/>
        </w:rPr>
        <w:t>1.本次比赛由软件学院学生会体育部和计算机学院学生会体育部主办。</w:t>
      </w:r>
    </w:p>
    <w:p w:rsidR="00AC3B75" w:rsidRPr="00783DDA" w:rsidRDefault="00AC3B75" w:rsidP="00AC3B75">
      <w:pPr>
        <w:spacing w:line="480" w:lineRule="auto"/>
        <w:rPr>
          <w:rFonts w:ascii="华文中宋" w:eastAsia="华文中宋" w:hAnsi="华文中宋"/>
          <w:sz w:val="24"/>
          <w:szCs w:val="24"/>
        </w:rPr>
      </w:pPr>
      <w:r w:rsidRPr="00783DDA">
        <w:rPr>
          <w:rFonts w:ascii="华文中宋" w:eastAsia="华文中宋" w:hAnsi="华文中宋" w:hint="eastAsia"/>
          <w:sz w:val="24"/>
          <w:szCs w:val="24"/>
        </w:rPr>
        <w:t>2.参与者</w:t>
      </w:r>
    </w:p>
    <w:p w:rsidR="00AC3B75" w:rsidRPr="00783DDA" w:rsidRDefault="00AC3B75" w:rsidP="00AC3B75">
      <w:pPr>
        <w:spacing w:line="480" w:lineRule="auto"/>
        <w:rPr>
          <w:rFonts w:ascii="华文中宋" w:eastAsia="华文中宋" w:hAnsi="华文中宋"/>
          <w:sz w:val="24"/>
          <w:szCs w:val="24"/>
        </w:rPr>
      </w:pPr>
      <w:r w:rsidRPr="00783DDA">
        <w:rPr>
          <w:rFonts w:ascii="华文中宋" w:eastAsia="华文中宋" w:hAnsi="华文中宋" w:hint="eastAsia"/>
          <w:sz w:val="24"/>
          <w:szCs w:val="24"/>
        </w:rPr>
        <w:t>软件学院大</w:t>
      </w:r>
      <w:proofErr w:type="gramStart"/>
      <w:r w:rsidRPr="00783DDA">
        <w:rPr>
          <w:rFonts w:ascii="华文中宋" w:eastAsia="华文中宋" w:hAnsi="华文中宋" w:hint="eastAsia"/>
          <w:sz w:val="24"/>
          <w:szCs w:val="24"/>
        </w:rPr>
        <w:t>一</w:t>
      </w:r>
      <w:proofErr w:type="gramEnd"/>
      <w:r w:rsidRPr="00783DDA">
        <w:rPr>
          <w:rFonts w:ascii="华文中宋" w:eastAsia="华文中宋" w:hAnsi="华文中宋" w:hint="eastAsia"/>
          <w:sz w:val="24"/>
          <w:szCs w:val="24"/>
        </w:rPr>
        <w:t xml:space="preserve"> 大二 大三学生</w:t>
      </w:r>
    </w:p>
    <w:p w:rsidR="00AC3B75" w:rsidRPr="00783DDA" w:rsidRDefault="00AC3B75" w:rsidP="00AC3B75">
      <w:pPr>
        <w:spacing w:line="480" w:lineRule="auto"/>
        <w:rPr>
          <w:rFonts w:ascii="华文中宋" w:eastAsia="华文中宋" w:hAnsi="华文中宋"/>
          <w:sz w:val="24"/>
          <w:szCs w:val="24"/>
        </w:rPr>
      </w:pPr>
      <w:r w:rsidRPr="00783DDA">
        <w:rPr>
          <w:rFonts w:ascii="华文中宋" w:eastAsia="华文中宋" w:hAnsi="华文中宋" w:hint="eastAsia"/>
          <w:sz w:val="24"/>
          <w:szCs w:val="24"/>
        </w:rPr>
        <w:t>计算机学院大</w:t>
      </w:r>
      <w:proofErr w:type="gramStart"/>
      <w:r w:rsidRPr="00783DDA">
        <w:rPr>
          <w:rFonts w:ascii="华文中宋" w:eastAsia="华文中宋" w:hAnsi="华文中宋" w:hint="eastAsia"/>
          <w:sz w:val="24"/>
          <w:szCs w:val="24"/>
        </w:rPr>
        <w:t>一</w:t>
      </w:r>
      <w:proofErr w:type="gramEnd"/>
      <w:r w:rsidRPr="00783DDA">
        <w:rPr>
          <w:rFonts w:ascii="华文中宋" w:eastAsia="华文中宋" w:hAnsi="华文中宋" w:hint="eastAsia"/>
          <w:sz w:val="24"/>
          <w:szCs w:val="24"/>
        </w:rPr>
        <w:t xml:space="preserve"> 大二 大三 大四学生</w:t>
      </w:r>
    </w:p>
    <w:p w:rsidR="00AC3B75" w:rsidRPr="00783DDA" w:rsidRDefault="00AC3B75" w:rsidP="00AC3B75">
      <w:pPr>
        <w:spacing w:line="480" w:lineRule="auto"/>
        <w:rPr>
          <w:rFonts w:ascii="华文中宋" w:eastAsia="华文中宋" w:hAnsi="华文中宋"/>
          <w:sz w:val="24"/>
          <w:szCs w:val="24"/>
        </w:rPr>
      </w:pPr>
      <w:r w:rsidRPr="00783DDA">
        <w:rPr>
          <w:rFonts w:ascii="华文中宋" w:eastAsia="华文中宋" w:hAnsi="华文中宋" w:hint="eastAsia"/>
          <w:sz w:val="24"/>
          <w:szCs w:val="24"/>
        </w:rPr>
        <w:t>3.裁判</w:t>
      </w:r>
    </w:p>
    <w:tbl>
      <w:tblPr>
        <w:tblW w:w="9918" w:type="dxa"/>
        <w:tblLook w:val="04A0" w:firstRow="1" w:lastRow="0" w:firstColumn="1" w:lastColumn="0" w:noHBand="0" w:noVBand="1"/>
      </w:tblPr>
      <w:tblGrid>
        <w:gridCol w:w="3256"/>
        <w:gridCol w:w="2835"/>
        <w:gridCol w:w="3827"/>
      </w:tblGrid>
      <w:tr w:rsidR="00FA3C47" w:rsidRPr="00FA3C47" w:rsidTr="00333B8E">
        <w:trPr>
          <w:trHeight w:val="285"/>
        </w:trPr>
        <w:tc>
          <w:tcPr>
            <w:tcW w:w="32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A3C47" w:rsidRPr="00FA3C47" w:rsidRDefault="00333B8E" w:rsidP="00FA3C47">
            <w:pPr>
              <w:widowControl/>
              <w:jc w:val="left"/>
              <w:rPr>
                <w:rFonts w:ascii="宋体" w:hAnsi="宋体" w:cs="宋体"/>
                <w:kern w:val="0"/>
                <w:sz w:val="24"/>
                <w:szCs w:val="24"/>
              </w:rPr>
            </w:pPr>
            <w:r>
              <w:rPr>
                <w:rFonts w:ascii="宋体" w:hAnsi="宋体" w:cs="宋体" w:hint="eastAsia"/>
                <w:kern w:val="0"/>
                <w:sz w:val="24"/>
                <w:szCs w:val="24"/>
              </w:rPr>
              <w:t>软件大</w:t>
            </w:r>
            <w:proofErr w:type="gramStart"/>
            <w:r>
              <w:rPr>
                <w:rFonts w:ascii="宋体" w:hAnsi="宋体" w:cs="宋体" w:hint="eastAsia"/>
                <w:kern w:val="0"/>
                <w:sz w:val="24"/>
                <w:szCs w:val="24"/>
              </w:rPr>
              <w:t>一</w:t>
            </w:r>
            <w:proofErr w:type="gramEnd"/>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rsidR="00FA3C47" w:rsidRPr="00FA3C47" w:rsidRDefault="00333B8E" w:rsidP="00FA3C47">
            <w:pPr>
              <w:widowControl/>
              <w:jc w:val="left"/>
              <w:rPr>
                <w:rFonts w:ascii="宋体" w:hAnsi="宋体" w:cs="宋体"/>
                <w:kern w:val="0"/>
                <w:sz w:val="24"/>
                <w:szCs w:val="24"/>
              </w:rPr>
            </w:pPr>
            <w:r>
              <w:rPr>
                <w:rFonts w:ascii="宋体" w:hAnsi="宋体" w:cs="宋体" w:hint="eastAsia"/>
                <w:kern w:val="0"/>
                <w:sz w:val="24"/>
                <w:szCs w:val="24"/>
              </w:rPr>
              <w:t>王佳陈梓</w:t>
            </w:r>
          </w:p>
        </w:tc>
        <w:tc>
          <w:tcPr>
            <w:tcW w:w="3827" w:type="dxa"/>
            <w:tcBorders>
              <w:top w:val="single" w:sz="4" w:space="0" w:color="auto"/>
              <w:left w:val="nil"/>
              <w:bottom w:val="single" w:sz="4" w:space="0" w:color="auto"/>
              <w:right w:val="single" w:sz="4" w:space="0" w:color="auto"/>
            </w:tcBorders>
            <w:shd w:val="clear" w:color="auto" w:fill="auto"/>
            <w:noWrap/>
            <w:vAlign w:val="center"/>
            <w:hideMark/>
          </w:tcPr>
          <w:p w:rsidR="00FA3C47" w:rsidRPr="00FA3C47" w:rsidRDefault="00333B8E" w:rsidP="00FA3C47">
            <w:pPr>
              <w:widowControl/>
              <w:jc w:val="left"/>
              <w:rPr>
                <w:rFonts w:ascii="宋体" w:hAnsi="宋体" w:cs="宋体"/>
                <w:b/>
                <w:bCs/>
                <w:kern w:val="0"/>
                <w:sz w:val="24"/>
                <w:szCs w:val="24"/>
              </w:rPr>
            </w:pPr>
            <w:r>
              <w:rPr>
                <w:rFonts w:ascii="宋体" w:hAnsi="宋体" w:cs="宋体" w:hint="eastAsia"/>
                <w:b/>
                <w:bCs/>
                <w:kern w:val="0"/>
                <w:sz w:val="24"/>
                <w:szCs w:val="24"/>
              </w:rPr>
              <w:t>18795880253</w:t>
            </w:r>
          </w:p>
        </w:tc>
      </w:tr>
      <w:tr w:rsidR="00FA3C47" w:rsidRPr="00FA3C47" w:rsidTr="00333B8E">
        <w:trPr>
          <w:trHeight w:val="570"/>
        </w:trPr>
        <w:tc>
          <w:tcPr>
            <w:tcW w:w="3256" w:type="dxa"/>
            <w:tcBorders>
              <w:top w:val="nil"/>
              <w:left w:val="single" w:sz="4" w:space="0" w:color="auto"/>
              <w:bottom w:val="single" w:sz="4" w:space="0" w:color="auto"/>
              <w:right w:val="single" w:sz="4" w:space="0" w:color="auto"/>
            </w:tcBorders>
            <w:shd w:val="clear" w:color="auto" w:fill="auto"/>
            <w:vAlign w:val="center"/>
            <w:hideMark/>
          </w:tcPr>
          <w:p w:rsidR="00FA3C47" w:rsidRPr="00FA3C47" w:rsidRDefault="00FA3C47" w:rsidP="00FA3C47">
            <w:pPr>
              <w:widowControl/>
              <w:jc w:val="left"/>
              <w:rPr>
                <w:rFonts w:ascii="宋体" w:hAnsi="宋体" w:cs="宋体"/>
                <w:kern w:val="0"/>
                <w:sz w:val="24"/>
                <w:szCs w:val="24"/>
              </w:rPr>
            </w:pPr>
            <w:r w:rsidRPr="00FA3C47">
              <w:rPr>
                <w:rFonts w:ascii="宋体" w:hAnsi="宋体" w:cs="宋体" w:hint="eastAsia"/>
                <w:kern w:val="0"/>
                <w:sz w:val="24"/>
                <w:szCs w:val="24"/>
              </w:rPr>
              <w:t>计算机大四</w:t>
            </w:r>
          </w:p>
        </w:tc>
        <w:tc>
          <w:tcPr>
            <w:tcW w:w="2835" w:type="dxa"/>
            <w:tcBorders>
              <w:top w:val="nil"/>
              <w:left w:val="nil"/>
              <w:bottom w:val="single" w:sz="4" w:space="0" w:color="auto"/>
              <w:right w:val="single" w:sz="4" w:space="0" w:color="auto"/>
            </w:tcBorders>
            <w:shd w:val="clear" w:color="auto" w:fill="auto"/>
            <w:noWrap/>
            <w:vAlign w:val="center"/>
            <w:hideMark/>
          </w:tcPr>
          <w:p w:rsidR="00FA3C47" w:rsidRPr="00FA3C47" w:rsidRDefault="00FA3C47" w:rsidP="00FA3C47">
            <w:pPr>
              <w:widowControl/>
              <w:jc w:val="left"/>
              <w:rPr>
                <w:rFonts w:ascii="宋体" w:hAnsi="宋体" w:cs="宋体"/>
                <w:kern w:val="0"/>
                <w:sz w:val="24"/>
                <w:szCs w:val="24"/>
              </w:rPr>
            </w:pPr>
            <w:r w:rsidRPr="00FA3C47">
              <w:rPr>
                <w:rFonts w:ascii="宋体" w:hAnsi="宋体" w:cs="宋体" w:hint="eastAsia"/>
                <w:kern w:val="0"/>
                <w:sz w:val="24"/>
                <w:szCs w:val="24"/>
              </w:rPr>
              <w:t>唐可</w:t>
            </w:r>
          </w:p>
        </w:tc>
        <w:tc>
          <w:tcPr>
            <w:tcW w:w="3827" w:type="dxa"/>
            <w:tcBorders>
              <w:top w:val="nil"/>
              <w:left w:val="nil"/>
              <w:bottom w:val="single" w:sz="4" w:space="0" w:color="auto"/>
              <w:right w:val="single" w:sz="4" w:space="0" w:color="auto"/>
            </w:tcBorders>
            <w:shd w:val="clear" w:color="auto" w:fill="auto"/>
            <w:noWrap/>
            <w:vAlign w:val="center"/>
            <w:hideMark/>
          </w:tcPr>
          <w:p w:rsidR="00FA3C47" w:rsidRPr="00FA3C47" w:rsidRDefault="00FA3C47" w:rsidP="00333B8E">
            <w:pPr>
              <w:widowControl/>
              <w:ind w:right="964"/>
              <w:rPr>
                <w:rFonts w:ascii="宋体" w:hAnsi="宋体" w:cs="宋体"/>
                <w:b/>
                <w:bCs/>
                <w:kern w:val="0"/>
                <w:sz w:val="24"/>
                <w:szCs w:val="24"/>
              </w:rPr>
            </w:pPr>
            <w:r w:rsidRPr="00FA3C47">
              <w:rPr>
                <w:rFonts w:ascii="宋体" w:hAnsi="宋体" w:cs="宋体" w:hint="eastAsia"/>
                <w:b/>
                <w:bCs/>
                <w:kern w:val="0"/>
                <w:sz w:val="24"/>
                <w:szCs w:val="24"/>
              </w:rPr>
              <w:t>15380797139</w:t>
            </w:r>
          </w:p>
        </w:tc>
      </w:tr>
      <w:tr w:rsidR="00FA3C47" w:rsidRPr="00FA3C47" w:rsidTr="00333B8E">
        <w:trPr>
          <w:trHeight w:val="285"/>
        </w:trPr>
        <w:tc>
          <w:tcPr>
            <w:tcW w:w="3256" w:type="dxa"/>
            <w:tcBorders>
              <w:top w:val="nil"/>
              <w:left w:val="single" w:sz="4" w:space="0" w:color="auto"/>
              <w:bottom w:val="single" w:sz="4" w:space="0" w:color="auto"/>
              <w:right w:val="single" w:sz="4" w:space="0" w:color="auto"/>
            </w:tcBorders>
            <w:shd w:val="clear" w:color="auto" w:fill="auto"/>
            <w:noWrap/>
            <w:vAlign w:val="center"/>
            <w:hideMark/>
          </w:tcPr>
          <w:p w:rsidR="00FA3C47" w:rsidRPr="00FA3C47" w:rsidRDefault="00FA3C47" w:rsidP="00FA3C47">
            <w:pPr>
              <w:widowControl/>
              <w:jc w:val="left"/>
              <w:rPr>
                <w:rFonts w:ascii="宋体" w:hAnsi="宋体" w:cs="宋体"/>
                <w:kern w:val="0"/>
                <w:sz w:val="24"/>
                <w:szCs w:val="24"/>
              </w:rPr>
            </w:pPr>
            <w:r w:rsidRPr="00FA3C47">
              <w:rPr>
                <w:rFonts w:ascii="宋体" w:hAnsi="宋体" w:cs="宋体" w:hint="eastAsia"/>
                <w:kern w:val="0"/>
                <w:sz w:val="24"/>
                <w:szCs w:val="24"/>
              </w:rPr>
              <w:t>软件大二</w:t>
            </w:r>
          </w:p>
        </w:tc>
        <w:tc>
          <w:tcPr>
            <w:tcW w:w="2835" w:type="dxa"/>
            <w:tcBorders>
              <w:top w:val="nil"/>
              <w:left w:val="nil"/>
              <w:bottom w:val="single" w:sz="4" w:space="0" w:color="auto"/>
              <w:right w:val="single" w:sz="4" w:space="0" w:color="auto"/>
            </w:tcBorders>
            <w:shd w:val="clear" w:color="auto" w:fill="auto"/>
            <w:noWrap/>
            <w:vAlign w:val="center"/>
            <w:hideMark/>
          </w:tcPr>
          <w:p w:rsidR="00FA3C47" w:rsidRPr="00FA3C47" w:rsidRDefault="00FA3C47" w:rsidP="00FA3C47">
            <w:pPr>
              <w:widowControl/>
              <w:jc w:val="left"/>
              <w:rPr>
                <w:rFonts w:ascii="宋体" w:hAnsi="宋体" w:cs="宋体"/>
                <w:kern w:val="0"/>
                <w:sz w:val="24"/>
                <w:szCs w:val="24"/>
              </w:rPr>
            </w:pPr>
            <w:proofErr w:type="gramStart"/>
            <w:r w:rsidRPr="00FA3C47">
              <w:rPr>
                <w:rFonts w:ascii="宋体" w:hAnsi="宋体" w:cs="宋体" w:hint="eastAsia"/>
                <w:kern w:val="0"/>
                <w:sz w:val="24"/>
                <w:szCs w:val="24"/>
              </w:rPr>
              <w:t>张帅</w:t>
            </w:r>
            <w:proofErr w:type="gramEnd"/>
          </w:p>
        </w:tc>
        <w:tc>
          <w:tcPr>
            <w:tcW w:w="3827" w:type="dxa"/>
            <w:tcBorders>
              <w:top w:val="nil"/>
              <w:left w:val="nil"/>
              <w:bottom w:val="single" w:sz="4" w:space="0" w:color="auto"/>
              <w:right w:val="single" w:sz="4" w:space="0" w:color="auto"/>
            </w:tcBorders>
            <w:shd w:val="clear" w:color="auto" w:fill="auto"/>
            <w:noWrap/>
            <w:vAlign w:val="center"/>
            <w:hideMark/>
          </w:tcPr>
          <w:p w:rsidR="00FA3C47" w:rsidRPr="00FA3C47" w:rsidRDefault="00FA3C47" w:rsidP="00333B8E">
            <w:pPr>
              <w:widowControl/>
              <w:ind w:right="964"/>
              <w:rPr>
                <w:rFonts w:ascii="宋体" w:hAnsi="宋体" w:cs="宋体"/>
                <w:b/>
                <w:bCs/>
                <w:kern w:val="0"/>
                <w:sz w:val="24"/>
                <w:szCs w:val="24"/>
              </w:rPr>
            </w:pPr>
            <w:r w:rsidRPr="00FA3C47">
              <w:rPr>
                <w:rFonts w:ascii="宋体" w:hAnsi="宋体" w:cs="宋体" w:hint="eastAsia"/>
                <w:b/>
                <w:bCs/>
                <w:kern w:val="0"/>
                <w:sz w:val="24"/>
                <w:szCs w:val="24"/>
              </w:rPr>
              <w:t>13218012506</w:t>
            </w:r>
          </w:p>
        </w:tc>
      </w:tr>
      <w:tr w:rsidR="00FA3C47" w:rsidRPr="00FA3C47" w:rsidTr="00333B8E">
        <w:trPr>
          <w:trHeight w:val="285"/>
        </w:trPr>
        <w:tc>
          <w:tcPr>
            <w:tcW w:w="3256" w:type="dxa"/>
            <w:tcBorders>
              <w:top w:val="nil"/>
              <w:left w:val="single" w:sz="4" w:space="0" w:color="auto"/>
              <w:bottom w:val="single" w:sz="4" w:space="0" w:color="auto"/>
              <w:right w:val="single" w:sz="4" w:space="0" w:color="auto"/>
            </w:tcBorders>
            <w:shd w:val="clear" w:color="auto" w:fill="auto"/>
            <w:noWrap/>
            <w:vAlign w:val="center"/>
            <w:hideMark/>
          </w:tcPr>
          <w:p w:rsidR="00FA3C47" w:rsidRPr="00FA3C47" w:rsidRDefault="00FA3C47" w:rsidP="00FA3C47">
            <w:pPr>
              <w:widowControl/>
              <w:jc w:val="left"/>
              <w:rPr>
                <w:rFonts w:ascii="宋体" w:hAnsi="宋体" w:cs="宋体"/>
                <w:kern w:val="0"/>
                <w:sz w:val="24"/>
                <w:szCs w:val="24"/>
              </w:rPr>
            </w:pPr>
            <w:r w:rsidRPr="00FA3C47">
              <w:rPr>
                <w:rFonts w:ascii="宋体" w:hAnsi="宋体" w:cs="宋体" w:hint="eastAsia"/>
                <w:kern w:val="0"/>
                <w:sz w:val="24"/>
                <w:szCs w:val="24"/>
              </w:rPr>
              <w:t>软件大二</w:t>
            </w:r>
          </w:p>
        </w:tc>
        <w:tc>
          <w:tcPr>
            <w:tcW w:w="2835" w:type="dxa"/>
            <w:tcBorders>
              <w:top w:val="nil"/>
              <w:left w:val="nil"/>
              <w:bottom w:val="single" w:sz="4" w:space="0" w:color="auto"/>
              <w:right w:val="single" w:sz="4" w:space="0" w:color="auto"/>
            </w:tcBorders>
            <w:shd w:val="clear" w:color="auto" w:fill="auto"/>
            <w:noWrap/>
            <w:vAlign w:val="center"/>
            <w:hideMark/>
          </w:tcPr>
          <w:p w:rsidR="00FA3C47" w:rsidRPr="00FA3C47" w:rsidRDefault="00FA3C47" w:rsidP="00FA3C47">
            <w:pPr>
              <w:widowControl/>
              <w:jc w:val="left"/>
              <w:rPr>
                <w:rFonts w:ascii="宋体" w:hAnsi="宋体" w:cs="宋体"/>
                <w:kern w:val="0"/>
                <w:sz w:val="24"/>
                <w:szCs w:val="24"/>
              </w:rPr>
            </w:pPr>
            <w:r w:rsidRPr="00FA3C47">
              <w:rPr>
                <w:rFonts w:ascii="宋体" w:hAnsi="宋体" w:cs="宋体" w:hint="eastAsia"/>
                <w:kern w:val="0"/>
                <w:sz w:val="24"/>
                <w:szCs w:val="24"/>
              </w:rPr>
              <w:t>卓嗣琪</w:t>
            </w:r>
          </w:p>
        </w:tc>
        <w:tc>
          <w:tcPr>
            <w:tcW w:w="3827" w:type="dxa"/>
            <w:tcBorders>
              <w:top w:val="nil"/>
              <w:left w:val="nil"/>
              <w:bottom w:val="single" w:sz="4" w:space="0" w:color="auto"/>
              <w:right w:val="single" w:sz="4" w:space="0" w:color="auto"/>
            </w:tcBorders>
            <w:shd w:val="clear" w:color="auto" w:fill="auto"/>
            <w:noWrap/>
            <w:vAlign w:val="center"/>
            <w:hideMark/>
          </w:tcPr>
          <w:p w:rsidR="00FA3C47" w:rsidRPr="00FA3C47" w:rsidRDefault="00FA3C47" w:rsidP="00333B8E">
            <w:pPr>
              <w:widowControl/>
              <w:ind w:right="964"/>
              <w:rPr>
                <w:rFonts w:ascii="宋体" w:hAnsi="宋体" w:cs="宋体"/>
                <w:b/>
                <w:bCs/>
                <w:kern w:val="0"/>
                <w:sz w:val="24"/>
                <w:szCs w:val="24"/>
              </w:rPr>
            </w:pPr>
            <w:r w:rsidRPr="00FA3C47">
              <w:rPr>
                <w:rFonts w:ascii="宋体" w:hAnsi="宋体" w:cs="宋体" w:hint="eastAsia"/>
                <w:b/>
                <w:bCs/>
                <w:kern w:val="0"/>
                <w:sz w:val="24"/>
                <w:szCs w:val="24"/>
              </w:rPr>
              <w:t>15651622169</w:t>
            </w:r>
          </w:p>
        </w:tc>
      </w:tr>
      <w:tr w:rsidR="00FA3C47" w:rsidRPr="00FA3C47" w:rsidTr="00333B8E">
        <w:trPr>
          <w:trHeight w:val="285"/>
        </w:trPr>
        <w:tc>
          <w:tcPr>
            <w:tcW w:w="3256" w:type="dxa"/>
            <w:tcBorders>
              <w:top w:val="nil"/>
              <w:left w:val="single" w:sz="4" w:space="0" w:color="auto"/>
              <w:bottom w:val="single" w:sz="4" w:space="0" w:color="auto"/>
              <w:right w:val="single" w:sz="4" w:space="0" w:color="auto"/>
            </w:tcBorders>
            <w:shd w:val="clear" w:color="auto" w:fill="auto"/>
            <w:noWrap/>
            <w:vAlign w:val="center"/>
            <w:hideMark/>
          </w:tcPr>
          <w:p w:rsidR="00FA3C47" w:rsidRPr="00FA3C47" w:rsidRDefault="00FA3C47" w:rsidP="00FA3C47">
            <w:pPr>
              <w:widowControl/>
              <w:jc w:val="left"/>
              <w:rPr>
                <w:rFonts w:ascii="宋体" w:hAnsi="宋体" w:cs="宋体"/>
                <w:kern w:val="0"/>
                <w:sz w:val="24"/>
                <w:szCs w:val="24"/>
              </w:rPr>
            </w:pPr>
            <w:r w:rsidRPr="00FA3C47">
              <w:rPr>
                <w:rFonts w:ascii="宋体" w:hAnsi="宋体" w:cs="宋体" w:hint="eastAsia"/>
                <w:kern w:val="0"/>
                <w:sz w:val="24"/>
                <w:szCs w:val="24"/>
              </w:rPr>
              <w:t>软件大二</w:t>
            </w:r>
          </w:p>
        </w:tc>
        <w:tc>
          <w:tcPr>
            <w:tcW w:w="2835" w:type="dxa"/>
            <w:tcBorders>
              <w:top w:val="nil"/>
              <w:left w:val="nil"/>
              <w:bottom w:val="single" w:sz="4" w:space="0" w:color="auto"/>
              <w:right w:val="single" w:sz="4" w:space="0" w:color="auto"/>
            </w:tcBorders>
            <w:shd w:val="clear" w:color="auto" w:fill="auto"/>
            <w:noWrap/>
            <w:vAlign w:val="center"/>
            <w:hideMark/>
          </w:tcPr>
          <w:p w:rsidR="00FA3C47" w:rsidRPr="00FA3C47" w:rsidRDefault="00FA3C47" w:rsidP="00FA3C47">
            <w:pPr>
              <w:widowControl/>
              <w:jc w:val="left"/>
              <w:rPr>
                <w:rFonts w:ascii="宋体" w:hAnsi="宋体" w:cs="宋体"/>
                <w:kern w:val="0"/>
                <w:sz w:val="24"/>
                <w:szCs w:val="24"/>
              </w:rPr>
            </w:pPr>
            <w:proofErr w:type="gramStart"/>
            <w:r w:rsidRPr="00FA3C47">
              <w:rPr>
                <w:rFonts w:ascii="宋体" w:hAnsi="宋体" w:cs="宋体" w:hint="eastAsia"/>
                <w:kern w:val="0"/>
                <w:sz w:val="24"/>
                <w:szCs w:val="24"/>
              </w:rPr>
              <w:t>荣学益</w:t>
            </w:r>
            <w:proofErr w:type="gramEnd"/>
          </w:p>
        </w:tc>
        <w:tc>
          <w:tcPr>
            <w:tcW w:w="3827" w:type="dxa"/>
            <w:tcBorders>
              <w:top w:val="nil"/>
              <w:left w:val="nil"/>
              <w:bottom w:val="single" w:sz="4" w:space="0" w:color="auto"/>
              <w:right w:val="single" w:sz="4" w:space="0" w:color="auto"/>
            </w:tcBorders>
            <w:shd w:val="clear" w:color="auto" w:fill="auto"/>
            <w:noWrap/>
            <w:vAlign w:val="center"/>
            <w:hideMark/>
          </w:tcPr>
          <w:p w:rsidR="00FA3C47" w:rsidRPr="00FA3C47" w:rsidRDefault="00FA3C47" w:rsidP="00333B8E">
            <w:pPr>
              <w:widowControl/>
              <w:ind w:right="964"/>
              <w:rPr>
                <w:rFonts w:ascii="宋体" w:hAnsi="宋体" w:cs="宋体"/>
                <w:b/>
                <w:bCs/>
                <w:kern w:val="0"/>
                <w:sz w:val="24"/>
                <w:szCs w:val="24"/>
              </w:rPr>
            </w:pPr>
            <w:r w:rsidRPr="00FA3C47">
              <w:rPr>
                <w:rFonts w:ascii="宋体" w:hAnsi="宋体" w:cs="宋体" w:hint="eastAsia"/>
                <w:b/>
                <w:bCs/>
                <w:kern w:val="0"/>
                <w:sz w:val="24"/>
                <w:szCs w:val="24"/>
              </w:rPr>
              <w:t>15250969551</w:t>
            </w:r>
          </w:p>
        </w:tc>
      </w:tr>
      <w:tr w:rsidR="00FA3C47" w:rsidRPr="00FA3C47" w:rsidTr="00333B8E">
        <w:trPr>
          <w:trHeight w:val="285"/>
        </w:trPr>
        <w:tc>
          <w:tcPr>
            <w:tcW w:w="3256" w:type="dxa"/>
            <w:tcBorders>
              <w:top w:val="nil"/>
              <w:left w:val="single" w:sz="4" w:space="0" w:color="auto"/>
              <w:bottom w:val="single" w:sz="4" w:space="0" w:color="auto"/>
              <w:right w:val="single" w:sz="4" w:space="0" w:color="auto"/>
            </w:tcBorders>
            <w:shd w:val="clear" w:color="auto" w:fill="auto"/>
            <w:noWrap/>
            <w:vAlign w:val="center"/>
            <w:hideMark/>
          </w:tcPr>
          <w:p w:rsidR="00FA3C47" w:rsidRPr="00FA3C47" w:rsidRDefault="00FA3C47" w:rsidP="00FA3C47">
            <w:pPr>
              <w:widowControl/>
              <w:jc w:val="left"/>
              <w:rPr>
                <w:rFonts w:ascii="宋体" w:hAnsi="宋体" w:cs="宋体"/>
                <w:kern w:val="0"/>
                <w:sz w:val="24"/>
                <w:szCs w:val="24"/>
              </w:rPr>
            </w:pPr>
            <w:r w:rsidRPr="00FA3C47">
              <w:rPr>
                <w:rFonts w:ascii="宋体" w:hAnsi="宋体" w:cs="宋体" w:hint="eastAsia"/>
                <w:kern w:val="0"/>
                <w:sz w:val="24"/>
                <w:szCs w:val="24"/>
              </w:rPr>
              <w:t>软件大二</w:t>
            </w:r>
          </w:p>
        </w:tc>
        <w:tc>
          <w:tcPr>
            <w:tcW w:w="2835" w:type="dxa"/>
            <w:tcBorders>
              <w:top w:val="nil"/>
              <w:left w:val="nil"/>
              <w:bottom w:val="nil"/>
              <w:right w:val="nil"/>
            </w:tcBorders>
            <w:shd w:val="clear" w:color="auto" w:fill="auto"/>
            <w:noWrap/>
            <w:vAlign w:val="center"/>
            <w:hideMark/>
          </w:tcPr>
          <w:p w:rsidR="00FA3C47" w:rsidRPr="00FA3C47" w:rsidRDefault="00FA3C47" w:rsidP="00FA3C47">
            <w:pPr>
              <w:widowControl/>
              <w:jc w:val="left"/>
              <w:rPr>
                <w:rFonts w:ascii="宋体" w:hAnsi="宋体" w:cs="宋体"/>
                <w:kern w:val="0"/>
                <w:sz w:val="24"/>
                <w:szCs w:val="24"/>
              </w:rPr>
            </w:pPr>
            <w:r w:rsidRPr="00FA3C47">
              <w:rPr>
                <w:rFonts w:ascii="宋体" w:hAnsi="宋体" w:cs="宋体" w:hint="eastAsia"/>
                <w:kern w:val="0"/>
                <w:sz w:val="24"/>
                <w:szCs w:val="24"/>
              </w:rPr>
              <w:t>陈金晖</w:t>
            </w:r>
          </w:p>
        </w:tc>
        <w:tc>
          <w:tcPr>
            <w:tcW w:w="3827" w:type="dxa"/>
            <w:tcBorders>
              <w:top w:val="nil"/>
              <w:left w:val="single" w:sz="4" w:space="0" w:color="auto"/>
              <w:bottom w:val="single" w:sz="4" w:space="0" w:color="auto"/>
              <w:right w:val="single" w:sz="4" w:space="0" w:color="auto"/>
            </w:tcBorders>
            <w:shd w:val="clear" w:color="auto" w:fill="auto"/>
            <w:noWrap/>
            <w:vAlign w:val="center"/>
            <w:hideMark/>
          </w:tcPr>
          <w:p w:rsidR="00FA3C47" w:rsidRPr="00FA3C47" w:rsidRDefault="00FA3C47" w:rsidP="00333B8E">
            <w:pPr>
              <w:widowControl/>
              <w:ind w:right="964"/>
              <w:rPr>
                <w:rFonts w:ascii="宋体" w:hAnsi="宋体" w:cs="宋体"/>
                <w:b/>
                <w:bCs/>
                <w:kern w:val="0"/>
                <w:sz w:val="24"/>
                <w:szCs w:val="24"/>
              </w:rPr>
            </w:pPr>
            <w:r w:rsidRPr="00FA3C47">
              <w:rPr>
                <w:rFonts w:ascii="宋体" w:hAnsi="宋体" w:cs="宋体" w:hint="eastAsia"/>
                <w:b/>
                <w:bCs/>
                <w:kern w:val="0"/>
                <w:sz w:val="24"/>
                <w:szCs w:val="24"/>
              </w:rPr>
              <w:t>15150685968</w:t>
            </w:r>
          </w:p>
        </w:tc>
      </w:tr>
      <w:tr w:rsidR="00FA3C47" w:rsidRPr="00FA3C47" w:rsidTr="00333B8E">
        <w:trPr>
          <w:trHeight w:val="570"/>
        </w:trPr>
        <w:tc>
          <w:tcPr>
            <w:tcW w:w="3256" w:type="dxa"/>
            <w:tcBorders>
              <w:top w:val="nil"/>
              <w:left w:val="single" w:sz="4" w:space="0" w:color="auto"/>
              <w:bottom w:val="single" w:sz="4" w:space="0" w:color="auto"/>
              <w:right w:val="single" w:sz="4" w:space="0" w:color="auto"/>
            </w:tcBorders>
            <w:shd w:val="clear" w:color="auto" w:fill="auto"/>
            <w:vAlign w:val="center"/>
            <w:hideMark/>
          </w:tcPr>
          <w:p w:rsidR="00FA3C47" w:rsidRPr="00FA3C47" w:rsidRDefault="00FA3C47" w:rsidP="00FA3C47">
            <w:pPr>
              <w:widowControl/>
              <w:jc w:val="left"/>
              <w:rPr>
                <w:rFonts w:ascii="宋体" w:hAnsi="宋体" w:cs="宋体"/>
                <w:kern w:val="0"/>
                <w:sz w:val="24"/>
                <w:szCs w:val="24"/>
              </w:rPr>
            </w:pPr>
            <w:r w:rsidRPr="00FA3C47">
              <w:rPr>
                <w:rFonts w:ascii="宋体" w:hAnsi="宋体" w:cs="宋体" w:hint="eastAsia"/>
                <w:kern w:val="0"/>
                <w:sz w:val="24"/>
                <w:szCs w:val="24"/>
              </w:rPr>
              <w:t>计算机大二</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rsidR="00FA3C47" w:rsidRPr="00FA3C47" w:rsidRDefault="00FA3C47" w:rsidP="00FA3C47">
            <w:pPr>
              <w:widowControl/>
              <w:jc w:val="left"/>
              <w:rPr>
                <w:rFonts w:ascii="宋体" w:hAnsi="宋体" w:cs="宋体"/>
                <w:kern w:val="0"/>
                <w:sz w:val="24"/>
                <w:szCs w:val="24"/>
              </w:rPr>
            </w:pPr>
            <w:r w:rsidRPr="00FA3C47">
              <w:rPr>
                <w:rFonts w:ascii="宋体" w:hAnsi="宋体" w:cs="宋体" w:hint="eastAsia"/>
                <w:kern w:val="0"/>
                <w:sz w:val="24"/>
                <w:szCs w:val="24"/>
              </w:rPr>
              <w:t>赵治业</w:t>
            </w:r>
          </w:p>
        </w:tc>
        <w:tc>
          <w:tcPr>
            <w:tcW w:w="3827" w:type="dxa"/>
            <w:tcBorders>
              <w:top w:val="nil"/>
              <w:left w:val="nil"/>
              <w:bottom w:val="single" w:sz="4" w:space="0" w:color="auto"/>
              <w:right w:val="single" w:sz="4" w:space="0" w:color="auto"/>
            </w:tcBorders>
            <w:shd w:val="clear" w:color="auto" w:fill="auto"/>
            <w:noWrap/>
            <w:vAlign w:val="center"/>
            <w:hideMark/>
          </w:tcPr>
          <w:p w:rsidR="00FA3C47" w:rsidRPr="00FA3C47" w:rsidRDefault="00FA3C47" w:rsidP="00333B8E">
            <w:pPr>
              <w:widowControl/>
              <w:ind w:right="964"/>
              <w:rPr>
                <w:rFonts w:ascii="宋体" w:hAnsi="宋体" w:cs="宋体"/>
                <w:b/>
                <w:bCs/>
                <w:kern w:val="0"/>
                <w:sz w:val="24"/>
                <w:szCs w:val="24"/>
              </w:rPr>
            </w:pPr>
            <w:r w:rsidRPr="00FA3C47">
              <w:rPr>
                <w:rFonts w:ascii="宋体" w:hAnsi="宋体" w:cs="宋体" w:hint="eastAsia"/>
                <w:b/>
                <w:bCs/>
                <w:kern w:val="0"/>
                <w:sz w:val="24"/>
                <w:szCs w:val="24"/>
              </w:rPr>
              <w:t>13222727069</w:t>
            </w:r>
          </w:p>
        </w:tc>
      </w:tr>
    </w:tbl>
    <w:p w:rsidR="00AC3B75" w:rsidRPr="00783DDA" w:rsidRDefault="00AC3B75" w:rsidP="00AC3B75">
      <w:pPr>
        <w:spacing w:line="480" w:lineRule="auto"/>
        <w:rPr>
          <w:rFonts w:ascii="华文中宋" w:eastAsia="华文中宋" w:hAnsi="华文中宋"/>
          <w:b/>
          <w:sz w:val="24"/>
          <w:szCs w:val="24"/>
        </w:rPr>
      </w:pPr>
    </w:p>
    <w:p w:rsidR="00AC3B75" w:rsidRPr="00783DDA" w:rsidRDefault="00AC3B75" w:rsidP="00AC3B75">
      <w:pPr>
        <w:spacing w:line="480" w:lineRule="auto"/>
        <w:rPr>
          <w:rFonts w:ascii="华文中宋" w:eastAsia="华文中宋" w:hAnsi="华文中宋"/>
          <w:b/>
          <w:sz w:val="24"/>
          <w:szCs w:val="24"/>
        </w:rPr>
      </w:pPr>
    </w:p>
    <w:p w:rsidR="00AC3B75" w:rsidRPr="00783DDA" w:rsidRDefault="00AC3B75" w:rsidP="00AB636F">
      <w:pPr>
        <w:rPr>
          <w:rFonts w:ascii="华文中宋" w:eastAsia="华文中宋" w:hAnsi="华文中宋"/>
          <w:b/>
          <w:sz w:val="24"/>
          <w:szCs w:val="24"/>
        </w:rPr>
      </w:pPr>
    </w:p>
    <w:p w:rsidR="004D1CBB" w:rsidRPr="00783DDA" w:rsidRDefault="004D1CBB">
      <w:pPr>
        <w:outlineLvl w:val="0"/>
        <w:rPr>
          <w:rFonts w:ascii="华文中宋" w:eastAsia="华文中宋" w:hAnsi="华文中宋"/>
          <w:b/>
          <w:sz w:val="24"/>
          <w:szCs w:val="24"/>
        </w:rPr>
      </w:pPr>
      <w:r w:rsidRPr="00783DDA">
        <w:rPr>
          <w:rFonts w:ascii="华文中宋" w:eastAsia="华文中宋" w:hAnsi="华文中宋" w:hint="eastAsia"/>
          <w:b/>
          <w:sz w:val="24"/>
          <w:szCs w:val="24"/>
        </w:rPr>
        <w:t>三、</w:t>
      </w:r>
      <w:r w:rsidR="00AC3B75" w:rsidRPr="00783DDA">
        <w:rPr>
          <w:rFonts w:ascii="华文中宋" w:eastAsia="华文中宋" w:hAnsi="华文中宋" w:hint="eastAsia"/>
          <w:b/>
          <w:sz w:val="24"/>
          <w:szCs w:val="24"/>
        </w:rPr>
        <w:t>比赛</w:t>
      </w:r>
      <w:r w:rsidR="00F96418" w:rsidRPr="00783DDA">
        <w:rPr>
          <w:rFonts w:ascii="华文中宋" w:eastAsia="华文中宋" w:hAnsi="华文中宋" w:hint="eastAsia"/>
          <w:b/>
          <w:sz w:val="24"/>
          <w:szCs w:val="24"/>
        </w:rPr>
        <w:t>时间</w:t>
      </w:r>
      <w:r w:rsidR="00AC3B75" w:rsidRPr="00783DDA">
        <w:rPr>
          <w:rFonts w:ascii="华文中宋" w:eastAsia="华文中宋" w:hAnsi="华文中宋" w:hint="eastAsia"/>
          <w:b/>
          <w:sz w:val="24"/>
          <w:szCs w:val="24"/>
        </w:rPr>
        <w:t xml:space="preserve"> </w:t>
      </w:r>
      <w:r w:rsidR="00DA3F9B" w:rsidRPr="00783DDA">
        <w:rPr>
          <w:rFonts w:ascii="华文中宋" w:eastAsia="华文中宋" w:hAnsi="华文中宋" w:hint="eastAsia"/>
          <w:b/>
          <w:sz w:val="24"/>
          <w:szCs w:val="24"/>
        </w:rPr>
        <w:t>地点</w:t>
      </w:r>
    </w:p>
    <w:p w:rsidR="00AC3B75" w:rsidRPr="00783DDA" w:rsidRDefault="00AC3B75">
      <w:pPr>
        <w:outlineLvl w:val="0"/>
        <w:rPr>
          <w:rFonts w:ascii="华文中宋" w:eastAsia="华文中宋" w:hAnsi="华文中宋"/>
          <w:sz w:val="24"/>
          <w:szCs w:val="24"/>
        </w:rPr>
      </w:pPr>
      <w:r w:rsidRPr="00783DDA">
        <w:rPr>
          <w:rFonts w:ascii="华文中宋" w:eastAsia="华文中宋" w:hAnsi="华文中宋" w:hint="eastAsia"/>
          <w:sz w:val="24"/>
          <w:szCs w:val="24"/>
        </w:rPr>
        <w:t>本次比赛于2013年11月28日正式开始 预计三周左右结束</w:t>
      </w:r>
    </w:p>
    <w:p w:rsidR="00AC3B75" w:rsidRPr="00783DDA" w:rsidRDefault="00AC3B75">
      <w:pPr>
        <w:outlineLvl w:val="0"/>
        <w:rPr>
          <w:rFonts w:ascii="华文中宋" w:eastAsia="华文中宋" w:hAnsi="华文中宋"/>
          <w:sz w:val="24"/>
          <w:szCs w:val="24"/>
        </w:rPr>
      </w:pPr>
      <w:r w:rsidRPr="00783DDA">
        <w:rPr>
          <w:rFonts w:ascii="华文中宋" w:eastAsia="华文中宋" w:hAnsi="华文中宋" w:hint="eastAsia"/>
          <w:sz w:val="24"/>
          <w:szCs w:val="24"/>
        </w:rPr>
        <w:lastRenderedPageBreak/>
        <w:t>前期准备：11月26日抽签决定分组</w:t>
      </w:r>
    </w:p>
    <w:p w:rsidR="00AC3B75" w:rsidRPr="00783DDA" w:rsidRDefault="00AC3B75">
      <w:pPr>
        <w:outlineLvl w:val="0"/>
        <w:rPr>
          <w:ins w:id="7" w:author="Transport" w:date="2013-11-25T19:49:00Z"/>
          <w:rFonts w:ascii="华文中宋" w:eastAsia="华文中宋" w:hAnsi="华文中宋"/>
          <w:sz w:val="24"/>
          <w:szCs w:val="24"/>
        </w:rPr>
      </w:pPr>
      <w:r w:rsidRPr="00783DDA">
        <w:rPr>
          <w:rFonts w:ascii="华文中宋" w:eastAsia="华文中宋" w:hAnsi="华文中宋" w:hint="eastAsia"/>
          <w:sz w:val="24"/>
          <w:szCs w:val="24"/>
        </w:rPr>
        <w:t xml:space="preserve">地点梅园足球场 </w:t>
      </w:r>
    </w:p>
    <w:p w:rsidR="00EB51A5" w:rsidRPr="00783DDA" w:rsidRDefault="00EB51A5">
      <w:pPr>
        <w:spacing w:line="0" w:lineRule="atLeast"/>
        <w:rPr>
          <w:ins w:id="8" w:author="Transport" w:date="2013-11-25T19:49:00Z"/>
          <w:rFonts w:ascii="华文中宋" w:eastAsia="华文中宋" w:hAnsi="华文中宋"/>
          <w:sz w:val="24"/>
          <w:szCs w:val="24"/>
        </w:rPr>
      </w:pPr>
      <w:ins w:id="9" w:author="Transport" w:date="2013-11-25T19:49:00Z">
        <w:r w:rsidRPr="00783DDA">
          <w:rPr>
            <w:rFonts w:ascii="华文中宋" w:eastAsia="华文中宋" w:hAnsi="华文中宋" w:hint="eastAsia"/>
            <w:sz w:val="24"/>
            <w:szCs w:val="24"/>
          </w:rPr>
          <w:t xml:space="preserve"> </w:t>
        </w:r>
      </w:ins>
    </w:p>
    <w:p w:rsidR="004D1CBB" w:rsidRPr="00783DDA" w:rsidRDefault="00635D5A" w:rsidP="00623023">
      <w:pPr>
        <w:spacing w:line="0" w:lineRule="atLeast"/>
        <w:rPr>
          <w:rFonts w:ascii="华文中宋" w:eastAsia="华文中宋" w:hAnsi="华文中宋"/>
          <w:b/>
          <w:sz w:val="24"/>
          <w:szCs w:val="24"/>
        </w:rPr>
      </w:pPr>
      <w:r w:rsidRPr="00783DDA">
        <w:rPr>
          <w:rFonts w:ascii="华文中宋" w:eastAsia="华文中宋" w:hAnsi="华文中宋" w:hint="eastAsia"/>
          <w:b/>
          <w:sz w:val="24"/>
          <w:szCs w:val="24"/>
        </w:rPr>
        <w:t>四．比赛规则</w:t>
      </w:r>
    </w:p>
    <w:p w:rsidR="00FA3C47" w:rsidRPr="00FA3C47" w:rsidRDefault="00FA3C47" w:rsidP="00FA3C47">
      <w:pPr>
        <w:pStyle w:val="aa"/>
        <w:rPr>
          <w:rFonts w:ascii="华文中宋" w:eastAsia="华文中宋" w:hAnsi="华文中宋" w:cs="Tahoma"/>
          <w:color w:val="333333"/>
        </w:rPr>
      </w:pPr>
      <w:r w:rsidRPr="00093139">
        <w:rPr>
          <w:rFonts w:asciiTheme="minorEastAsia" w:eastAsiaTheme="minorEastAsia" w:hAnsiTheme="minorEastAsia" w:cs="Tahoma"/>
          <w:color w:val="333333"/>
          <w:sz w:val="28"/>
          <w:szCs w:val="28"/>
        </w:rPr>
        <w:t> </w:t>
      </w:r>
      <w:r w:rsidRPr="00FA3C47">
        <w:rPr>
          <w:rFonts w:ascii="华文中宋" w:eastAsia="华文中宋" w:hAnsi="华文中宋" w:cs="Tahoma"/>
          <w:color w:val="333333"/>
        </w:rPr>
        <w:t>一、比赛场地</w:t>
      </w:r>
    </w:p>
    <w:p w:rsidR="00FA3C47" w:rsidRPr="00FA3C47" w:rsidRDefault="00FA3C47" w:rsidP="00FA3C47">
      <w:pPr>
        <w:pStyle w:val="aa"/>
        <w:rPr>
          <w:rFonts w:ascii="华文中宋" w:eastAsia="华文中宋" w:hAnsi="华文中宋" w:cs="Tahoma"/>
          <w:color w:val="333333"/>
        </w:rPr>
      </w:pPr>
      <w:r w:rsidRPr="00FA3C47">
        <w:rPr>
          <w:rFonts w:ascii="华文中宋" w:eastAsia="华文中宋" w:hAnsi="华文中宋" w:cs="Tahoma"/>
          <w:color w:val="333333"/>
        </w:rPr>
        <w:t>长度：最长75米，最短45米；宽度：最长56米，最短28米。在比赛场地内，禁区是以9米为半径向场内画</w:t>
      </w:r>
      <w:proofErr w:type="gramStart"/>
      <w:r w:rsidRPr="00FA3C47">
        <w:rPr>
          <w:rFonts w:ascii="华文中宋" w:eastAsia="华文中宋" w:hAnsi="华文中宋" w:cs="Tahoma"/>
          <w:color w:val="333333"/>
        </w:rPr>
        <w:t>一</w:t>
      </w:r>
      <w:proofErr w:type="gramEnd"/>
      <w:r w:rsidRPr="00FA3C47">
        <w:rPr>
          <w:rFonts w:ascii="华文中宋" w:eastAsia="华文中宋" w:hAnsi="华文中宋" w:cs="Tahoma"/>
          <w:color w:val="333333"/>
        </w:rPr>
        <w:t>弧线与门柱两边的球门线相连的区域。点球点距球门线中点垂直距离为8米。中圈是以球场中心为中心半径为9米的圆。</w:t>
      </w:r>
      <w:r w:rsidRPr="00FA3C47">
        <w:rPr>
          <w:rFonts w:ascii="华文中宋" w:eastAsia="华文中宋" w:hAnsi="华文中宋" w:cs="Tahoma" w:hint="eastAsia"/>
          <w:color w:val="333333"/>
        </w:rPr>
        <w:t>（实际以梅园操场半场距离为准）</w:t>
      </w:r>
    </w:p>
    <w:p w:rsidR="00FA3C47" w:rsidRPr="00FA3C47" w:rsidRDefault="00FA3C47" w:rsidP="00FA3C47">
      <w:pPr>
        <w:pStyle w:val="aa"/>
        <w:rPr>
          <w:rFonts w:ascii="华文中宋" w:eastAsia="华文中宋" w:hAnsi="华文中宋" w:cs="Tahoma"/>
          <w:color w:val="333333"/>
        </w:rPr>
      </w:pPr>
      <w:r w:rsidRPr="00FA3C47">
        <w:rPr>
          <w:rFonts w:ascii="华文中宋" w:eastAsia="华文中宋" w:hAnsi="华文中宋" w:cs="Tahoma"/>
          <w:color w:val="333333"/>
        </w:rPr>
        <w:t>二、队员人数</w:t>
      </w:r>
    </w:p>
    <w:p w:rsidR="00FA3C47" w:rsidRPr="00FA3C47" w:rsidRDefault="00FA3C47" w:rsidP="00FA3C47">
      <w:pPr>
        <w:pStyle w:val="aa"/>
        <w:rPr>
          <w:rFonts w:ascii="华文中宋" w:eastAsia="华文中宋" w:hAnsi="华文中宋" w:cs="Tahoma"/>
          <w:color w:val="333333"/>
        </w:rPr>
      </w:pPr>
      <w:r w:rsidRPr="00FA3C47">
        <w:rPr>
          <w:rFonts w:ascii="华文中宋" w:eastAsia="华文中宋" w:hAnsi="华文中宋" w:cs="Tahoma"/>
          <w:color w:val="333333"/>
        </w:rPr>
        <w:t>一场比赛应由两队参加，每队上场队员不得多于7人，其中必须有1人为守门员。如果比赛前任何一队队员少于5人或在比赛中队员被罚出场致使场内队员少于5人时，该场比赛队员少的队为弃权，对方2:0胜，如对方净胜球数超过2个，则按实际比分计。每场比赛准许换三个人。</w:t>
      </w:r>
    </w:p>
    <w:p w:rsidR="00FA3C47" w:rsidRPr="00FA3C47" w:rsidRDefault="00FA3C47" w:rsidP="00FA3C47">
      <w:pPr>
        <w:pStyle w:val="aa"/>
        <w:rPr>
          <w:rFonts w:ascii="华文中宋" w:eastAsia="华文中宋" w:hAnsi="华文中宋" w:cs="Tahoma"/>
          <w:color w:val="333333"/>
        </w:rPr>
      </w:pPr>
      <w:r w:rsidRPr="00FA3C47">
        <w:rPr>
          <w:rFonts w:ascii="华文中宋" w:eastAsia="华文中宋" w:hAnsi="华文中宋" w:cs="Tahoma"/>
          <w:color w:val="333333"/>
        </w:rPr>
        <w:t> 三、队员装备</w:t>
      </w:r>
    </w:p>
    <w:p w:rsidR="00FA3C47" w:rsidRPr="00FA3C47" w:rsidRDefault="00FA3C47" w:rsidP="00FA3C47">
      <w:pPr>
        <w:pStyle w:val="aa"/>
        <w:rPr>
          <w:rFonts w:ascii="华文中宋" w:eastAsia="华文中宋" w:hAnsi="华文中宋" w:cs="Tahoma"/>
          <w:color w:val="333333"/>
        </w:rPr>
      </w:pPr>
      <w:r w:rsidRPr="00FA3C47">
        <w:rPr>
          <w:rFonts w:ascii="华文中宋" w:eastAsia="华文中宋" w:hAnsi="华文中宋" w:cs="Tahoma"/>
          <w:color w:val="333333"/>
        </w:rPr>
        <w:t>运动员上场不准穿钢钉球鞋，</w:t>
      </w:r>
      <w:r w:rsidRPr="00FA3C47">
        <w:rPr>
          <w:rFonts w:ascii="华文中宋" w:eastAsia="华文中宋" w:hAnsi="华文中宋" w:cs="Tahoma" w:hint="eastAsia"/>
          <w:color w:val="333333"/>
        </w:rPr>
        <w:t>不准佩戴护腿板，</w:t>
      </w:r>
      <w:r w:rsidRPr="00FA3C47">
        <w:rPr>
          <w:rFonts w:ascii="华文中宋" w:eastAsia="华文中宋" w:hAnsi="华文中宋" w:cs="Tahoma"/>
          <w:color w:val="333333"/>
        </w:rPr>
        <w:t>队员</w:t>
      </w:r>
      <w:r w:rsidRPr="00FA3C47">
        <w:rPr>
          <w:rFonts w:ascii="华文中宋" w:eastAsia="华文中宋" w:hAnsi="华文中宋" w:cs="Tahoma" w:hint="eastAsia"/>
          <w:color w:val="333333"/>
        </w:rPr>
        <w:t>一方穿着号卡</w:t>
      </w:r>
      <w:r w:rsidRPr="00FA3C47">
        <w:rPr>
          <w:rFonts w:ascii="华文中宋" w:eastAsia="华文中宋" w:hAnsi="华文中宋" w:cs="Tahoma"/>
          <w:color w:val="333333"/>
        </w:rPr>
        <w:t>，</w:t>
      </w:r>
      <w:r w:rsidRPr="00FA3C47">
        <w:rPr>
          <w:rFonts w:ascii="华文中宋" w:eastAsia="华文中宋" w:hAnsi="华文中宋" w:cs="Tahoma" w:hint="eastAsia"/>
          <w:color w:val="333333"/>
        </w:rPr>
        <w:t>禁止穿牛仔裤等紧身衣服。佩戴眼镜的同学慎重考虑。禁止佩戴首饰（项链，戒指等），手表</w:t>
      </w:r>
    </w:p>
    <w:p w:rsidR="00FA3C47" w:rsidRPr="00FA3C47" w:rsidRDefault="00FA3C47" w:rsidP="00FA3C47">
      <w:pPr>
        <w:pStyle w:val="aa"/>
        <w:rPr>
          <w:rFonts w:ascii="华文中宋" w:eastAsia="华文中宋" w:hAnsi="华文中宋" w:cs="Tahoma"/>
          <w:color w:val="333333"/>
        </w:rPr>
      </w:pPr>
      <w:r w:rsidRPr="00FA3C47">
        <w:rPr>
          <w:rFonts w:ascii="华文中宋" w:eastAsia="华文中宋" w:hAnsi="华文中宋" w:cs="Tahoma"/>
          <w:color w:val="333333"/>
        </w:rPr>
        <w:t>四、比赛时间</w:t>
      </w:r>
    </w:p>
    <w:p w:rsidR="00FA3C47" w:rsidRPr="00FA3C47" w:rsidRDefault="00FA3C47" w:rsidP="00FA3C47">
      <w:pPr>
        <w:pStyle w:val="aa"/>
        <w:rPr>
          <w:rFonts w:ascii="华文中宋" w:eastAsia="华文中宋" w:hAnsi="华文中宋" w:cs="Tahoma"/>
          <w:color w:val="333333"/>
        </w:rPr>
      </w:pPr>
      <w:r w:rsidRPr="00FA3C47">
        <w:rPr>
          <w:rFonts w:ascii="华文中宋" w:eastAsia="华文中宋" w:hAnsi="华文中宋" w:cs="Tahoma"/>
          <w:color w:val="333333"/>
        </w:rPr>
        <w:lastRenderedPageBreak/>
        <w:t>1、某队迟到</w:t>
      </w:r>
      <w:r w:rsidRPr="00FA3C47">
        <w:rPr>
          <w:rFonts w:ascii="华文中宋" w:eastAsia="华文中宋" w:hAnsi="华文中宋" w:cs="Tahoma" w:hint="eastAsia"/>
          <w:color w:val="333333"/>
        </w:rPr>
        <w:t>10</w:t>
      </w:r>
      <w:r w:rsidRPr="00FA3C47">
        <w:rPr>
          <w:rFonts w:ascii="华文中宋" w:eastAsia="华文中宋" w:hAnsi="华文中宋" w:cs="Tahoma"/>
          <w:color w:val="333333"/>
        </w:rPr>
        <w:t>分钟以上按自动弃权处理，本场裁判有权判该队本场比赛0：2失败。　　2、比赛时间分为两个</w:t>
      </w:r>
      <w:r w:rsidRPr="00FA3C47">
        <w:rPr>
          <w:rFonts w:ascii="华文中宋" w:eastAsia="华文中宋" w:hAnsi="华文中宋" w:cs="Tahoma" w:hint="eastAsia"/>
          <w:color w:val="333333"/>
        </w:rPr>
        <w:t>20</w:t>
      </w:r>
      <w:r w:rsidRPr="00FA3C47">
        <w:rPr>
          <w:rFonts w:ascii="华文中宋" w:eastAsia="华文中宋" w:hAnsi="华文中宋" w:cs="Tahoma"/>
          <w:color w:val="333333"/>
        </w:rPr>
        <w:t>分钟相等的半场。在每半场比赛因各种原因损失的所有时间应被扣除。在每半场比赛结束时，如因执行罚点球，应允许延长时间执行罚完点球为止。　　3、上下半场之间的休息时间不得超过10分钟。　　4、半决赛及决赛，若在比赛时间内不能决出胜负，立即进行点球决战。</w:t>
      </w:r>
    </w:p>
    <w:p w:rsidR="00FA3C47" w:rsidRPr="00FA3C47" w:rsidRDefault="00FA3C47" w:rsidP="00FA3C47">
      <w:pPr>
        <w:pStyle w:val="aa"/>
        <w:rPr>
          <w:rFonts w:ascii="华文中宋" w:eastAsia="华文中宋" w:hAnsi="华文中宋" w:cs="Tahoma"/>
          <w:color w:val="333333"/>
        </w:rPr>
      </w:pPr>
      <w:r w:rsidRPr="00FA3C47">
        <w:rPr>
          <w:rFonts w:ascii="华文中宋" w:eastAsia="华文中宋" w:hAnsi="华文中宋" w:cs="Tahoma"/>
          <w:color w:val="333333"/>
        </w:rPr>
        <w:t> 五、犯规与不正当行为</w:t>
      </w:r>
    </w:p>
    <w:p w:rsidR="00FA3C47" w:rsidRPr="00FA3C47" w:rsidRDefault="00FA3C47" w:rsidP="00FA3C47">
      <w:pPr>
        <w:pStyle w:val="aa"/>
        <w:rPr>
          <w:rFonts w:ascii="华文中宋" w:eastAsia="华文中宋" w:hAnsi="华文中宋" w:cs="Tahoma"/>
          <w:color w:val="333333"/>
        </w:rPr>
      </w:pPr>
      <w:r w:rsidRPr="00FA3C47">
        <w:rPr>
          <w:rFonts w:ascii="华文中宋" w:eastAsia="华文中宋" w:hAnsi="华文中宋" w:cs="Tahoma"/>
          <w:color w:val="333333"/>
        </w:rPr>
        <w:t>裁判员认为，如果队员草率地、鲁莽地或使用过分的力量在双方进行争抢或对方队员控制球时实施铲抢，被视为严重犯规，判给对方直接任意球，可根据犯规严重情况给予黄牌警告或罚出场。这条规则是和十一</w:t>
      </w:r>
      <w:proofErr w:type="gramStart"/>
      <w:r w:rsidRPr="00FA3C47">
        <w:rPr>
          <w:rFonts w:ascii="华文中宋" w:eastAsia="华文中宋" w:hAnsi="华文中宋" w:cs="Tahoma"/>
          <w:color w:val="333333"/>
        </w:rPr>
        <w:t>人制</w:t>
      </w:r>
      <w:proofErr w:type="gramEnd"/>
      <w:r w:rsidRPr="00FA3C47">
        <w:rPr>
          <w:rFonts w:ascii="华文中宋" w:eastAsia="华文中宋" w:hAnsi="华文中宋" w:cs="Tahoma"/>
          <w:color w:val="333333"/>
        </w:rPr>
        <w:t>规则最大的区别，说明七</w:t>
      </w:r>
      <w:proofErr w:type="gramStart"/>
      <w:r w:rsidRPr="00FA3C47">
        <w:rPr>
          <w:rFonts w:ascii="华文中宋" w:eastAsia="华文中宋" w:hAnsi="华文中宋" w:cs="Tahoma"/>
          <w:color w:val="333333"/>
        </w:rPr>
        <w:t>人制</w:t>
      </w:r>
      <w:proofErr w:type="gramEnd"/>
      <w:r w:rsidRPr="00FA3C47">
        <w:rPr>
          <w:rFonts w:ascii="华文中宋" w:eastAsia="华文中宋" w:hAnsi="华文中宋" w:cs="Tahoma"/>
          <w:color w:val="333333"/>
        </w:rPr>
        <w:t>足球对于不论从各方向进行的铲球只要动作过大、力量</w:t>
      </w:r>
      <w:proofErr w:type="gramStart"/>
      <w:r w:rsidRPr="00FA3C47">
        <w:rPr>
          <w:rFonts w:ascii="华文中宋" w:eastAsia="华文中宋" w:hAnsi="华文中宋" w:cs="Tahoma"/>
          <w:color w:val="333333"/>
        </w:rPr>
        <w:t>过分都</w:t>
      </w:r>
      <w:proofErr w:type="gramEnd"/>
      <w:r w:rsidRPr="00FA3C47">
        <w:rPr>
          <w:rFonts w:ascii="华文中宋" w:eastAsia="华文中宋" w:hAnsi="华文中宋" w:cs="Tahoma"/>
          <w:color w:val="333333"/>
        </w:rPr>
        <w:t>进行判罚。原则上不允许铲抢。</w:t>
      </w:r>
    </w:p>
    <w:p w:rsidR="00FA3C47" w:rsidRPr="00FA3C47" w:rsidRDefault="00FA3C47" w:rsidP="00FA3C47">
      <w:pPr>
        <w:pStyle w:val="aa"/>
        <w:rPr>
          <w:rFonts w:ascii="华文中宋" w:eastAsia="华文中宋" w:hAnsi="华文中宋" w:cs="Tahoma"/>
          <w:color w:val="333333"/>
        </w:rPr>
      </w:pPr>
      <w:r w:rsidRPr="00FA3C47">
        <w:rPr>
          <w:rFonts w:ascii="华文中宋" w:eastAsia="华文中宋" w:hAnsi="华文中宋" w:cs="Tahoma"/>
          <w:color w:val="333333"/>
        </w:rPr>
        <w:t xml:space="preserve">六、任意球、点球、角球、球门球、界外球、越位 </w:t>
      </w:r>
    </w:p>
    <w:p w:rsidR="00FA3C47" w:rsidRPr="00FA3C47" w:rsidRDefault="00FA3C47" w:rsidP="00FA3C47">
      <w:pPr>
        <w:pStyle w:val="aa"/>
        <w:rPr>
          <w:rFonts w:ascii="华文中宋" w:eastAsia="华文中宋" w:hAnsi="华文中宋" w:cs="Tahoma"/>
          <w:color w:val="333333"/>
        </w:rPr>
      </w:pPr>
      <w:r w:rsidRPr="00FA3C47">
        <w:rPr>
          <w:rFonts w:ascii="华文中宋" w:eastAsia="华文中宋" w:hAnsi="华文中宋" w:cs="Tahoma"/>
          <w:color w:val="333333"/>
        </w:rPr>
        <w:t>（一）任意球　　任意球有直接任意球和间接任意球两种，直接任意球直接入门得分，间接任意球直接入门不算得分，除非球</w:t>
      </w:r>
      <w:proofErr w:type="gramStart"/>
      <w:r w:rsidRPr="00FA3C47">
        <w:rPr>
          <w:rFonts w:ascii="华文中宋" w:eastAsia="华文中宋" w:hAnsi="华文中宋" w:cs="Tahoma"/>
          <w:color w:val="333333"/>
        </w:rPr>
        <w:t>入门前碰对方</w:t>
      </w:r>
      <w:proofErr w:type="gramEnd"/>
      <w:r w:rsidRPr="00FA3C47">
        <w:rPr>
          <w:rFonts w:ascii="华文中宋" w:eastAsia="华文中宋" w:hAnsi="华文中宋" w:cs="Tahoma"/>
          <w:color w:val="333333"/>
        </w:rPr>
        <w:t>或本方队员进门可算得分。罚球程序：　　1、将球放定在犯规地点。　　2、对方队员距球到少8米。　　3、球被触动后即算比赛开始。 罚则：　　1、球在踢出</w:t>
      </w:r>
      <w:proofErr w:type="gramStart"/>
      <w:r w:rsidRPr="00FA3C47">
        <w:rPr>
          <w:rFonts w:ascii="华文中宋" w:eastAsia="华文中宋" w:hAnsi="华文中宋" w:cs="Tahoma"/>
          <w:color w:val="333333"/>
        </w:rPr>
        <w:t>前对方</w:t>
      </w:r>
      <w:proofErr w:type="gramEnd"/>
      <w:r w:rsidRPr="00FA3C47">
        <w:rPr>
          <w:rFonts w:ascii="华文中宋" w:eastAsia="华文中宋" w:hAnsi="华文中宋" w:cs="Tahoma"/>
          <w:color w:val="333333"/>
        </w:rPr>
        <w:t>进入距球9米以内，裁判员应该罚球延至符合规则规定后再开出，对进入9米内的对方球员给予警告。　　2、球踢出后没有碰到本方队员或对方队员、踢任意球者再次触球示为重踢，判给对方在</w:t>
      </w:r>
      <w:proofErr w:type="gramStart"/>
      <w:r w:rsidRPr="00FA3C47">
        <w:rPr>
          <w:rFonts w:ascii="华文中宋" w:eastAsia="华文中宋" w:hAnsi="华文中宋" w:cs="Tahoma"/>
          <w:color w:val="333333"/>
        </w:rPr>
        <w:t>原地点踢间接</w:t>
      </w:r>
      <w:proofErr w:type="gramEnd"/>
      <w:r w:rsidRPr="00FA3C47">
        <w:rPr>
          <w:rFonts w:ascii="华文中宋" w:eastAsia="华文中宋" w:hAnsi="华文中宋" w:cs="Tahoma"/>
          <w:color w:val="333333"/>
        </w:rPr>
        <w:t>任意球。　　3、裁判</w:t>
      </w:r>
      <w:r w:rsidRPr="00FA3C47">
        <w:rPr>
          <w:rFonts w:ascii="华文中宋" w:eastAsia="华文中宋" w:hAnsi="华文中宋" w:cs="Tahoma"/>
          <w:color w:val="333333"/>
        </w:rPr>
        <w:lastRenderedPageBreak/>
        <w:t>员认为，罚球队员有意拖延比赛时间，可出黄牌，并判对方在</w:t>
      </w:r>
      <w:proofErr w:type="gramStart"/>
      <w:r w:rsidRPr="00FA3C47">
        <w:rPr>
          <w:rFonts w:ascii="华文中宋" w:eastAsia="华文中宋" w:hAnsi="华文中宋" w:cs="Tahoma"/>
          <w:color w:val="333333"/>
        </w:rPr>
        <w:t>原地点踢间接</w:t>
      </w:r>
      <w:proofErr w:type="gramEnd"/>
      <w:r w:rsidRPr="00FA3C47">
        <w:rPr>
          <w:rFonts w:ascii="华文中宋" w:eastAsia="华文中宋" w:hAnsi="华文中宋" w:cs="Tahoma"/>
          <w:color w:val="333333"/>
        </w:rPr>
        <w:t>任意球。　　4、在本方禁区内踢任意球，球要出罚球区比赛才算开始。在对方罚球区内踢任意球，球应放在距犯规地点最近的罚球区线上进行。</w:t>
      </w:r>
    </w:p>
    <w:p w:rsidR="00FA3C47" w:rsidRPr="00FA3C47" w:rsidRDefault="00FA3C47" w:rsidP="00FA3C47">
      <w:pPr>
        <w:pStyle w:val="aa"/>
        <w:rPr>
          <w:rFonts w:ascii="华文中宋" w:eastAsia="华文中宋" w:hAnsi="华文中宋" w:cs="Tahoma"/>
          <w:color w:val="333333"/>
        </w:rPr>
      </w:pPr>
      <w:r w:rsidRPr="00FA3C47">
        <w:rPr>
          <w:rFonts w:ascii="华文中宋" w:eastAsia="华文中宋" w:hAnsi="华文中宋" w:cs="Tahoma"/>
          <w:color w:val="333333"/>
        </w:rPr>
        <w:t> （二）点球　　罚球点球规则同十一</w:t>
      </w:r>
      <w:proofErr w:type="gramStart"/>
      <w:r w:rsidRPr="00FA3C47">
        <w:rPr>
          <w:rFonts w:ascii="华文中宋" w:eastAsia="华文中宋" w:hAnsi="华文中宋" w:cs="Tahoma"/>
          <w:color w:val="333333"/>
        </w:rPr>
        <w:t>人制</w:t>
      </w:r>
      <w:proofErr w:type="gramEnd"/>
      <w:r w:rsidRPr="00FA3C47">
        <w:rPr>
          <w:rFonts w:ascii="华文中宋" w:eastAsia="华文中宋" w:hAnsi="华文中宋" w:cs="Tahoma"/>
          <w:color w:val="333333"/>
        </w:rPr>
        <w:t>比赛规则。</w:t>
      </w:r>
    </w:p>
    <w:p w:rsidR="00FA3C47" w:rsidRPr="00FA3C47" w:rsidRDefault="00FA3C47" w:rsidP="00FA3C47">
      <w:pPr>
        <w:pStyle w:val="aa"/>
        <w:rPr>
          <w:rFonts w:ascii="华文中宋" w:eastAsia="华文中宋" w:hAnsi="华文中宋" w:cs="Tahoma"/>
          <w:color w:val="333333"/>
        </w:rPr>
      </w:pPr>
      <w:r w:rsidRPr="00FA3C47">
        <w:rPr>
          <w:rFonts w:ascii="华文中宋" w:eastAsia="华文中宋" w:hAnsi="华文中宋" w:cs="Tahoma"/>
          <w:color w:val="333333"/>
        </w:rPr>
        <w:t> （三）界外球　　当球的整体从地面或空中越过边线后，应由球出界前最后触球的对方在球</w:t>
      </w:r>
      <w:proofErr w:type="gramStart"/>
      <w:r w:rsidRPr="00FA3C47">
        <w:rPr>
          <w:rFonts w:ascii="华文中宋" w:eastAsia="华文中宋" w:hAnsi="华文中宋" w:cs="Tahoma"/>
          <w:color w:val="333333"/>
        </w:rPr>
        <w:t>出界处踢界外球</w:t>
      </w:r>
      <w:proofErr w:type="gramEnd"/>
      <w:r w:rsidRPr="00FA3C47">
        <w:rPr>
          <w:rFonts w:ascii="华文中宋" w:eastAsia="华文中宋" w:hAnsi="华文中宋" w:cs="Tahoma"/>
          <w:color w:val="333333"/>
        </w:rPr>
        <w:t>恢复比赛。掷界外球规则同十一</w:t>
      </w:r>
      <w:proofErr w:type="gramStart"/>
      <w:r w:rsidRPr="00FA3C47">
        <w:rPr>
          <w:rFonts w:ascii="华文中宋" w:eastAsia="华文中宋" w:hAnsi="华文中宋" w:cs="Tahoma"/>
          <w:color w:val="333333"/>
        </w:rPr>
        <w:t>人制</w:t>
      </w:r>
      <w:proofErr w:type="gramEnd"/>
      <w:r w:rsidRPr="00FA3C47">
        <w:rPr>
          <w:rFonts w:ascii="华文中宋" w:eastAsia="华文中宋" w:hAnsi="华文中宋" w:cs="Tahoma"/>
          <w:color w:val="333333"/>
        </w:rPr>
        <w:t xml:space="preserve">比赛规则。掷界外球直接进门不算得分。　</w:t>
      </w:r>
    </w:p>
    <w:p w:rsidR="00FA3C47" w:rsidRPr="00FA3C47" w:rsidRDefault="00FA3C47" w:rsidP="00FA3C47">
      <w:pPr>
        <w:pStyle w:val="aa"/>
        <w:rPr>
          <w:rFonts w:ascii="华文中宋" w:eastAsia="华文中宋" w:hAnsi="华文中宋" w:cs="Tahoma"/>
          <w:color w:val="333333"/>
        </w:rPr>
      </w:pPr>
      <w:r w:rsidRPr="00FA3C47">
        <w:rPr>
          <w:rFonts w:ascii="华文中宋" w:eastAsia="华文中宋" w:hAnsi="华文中宋" w:cs="Tahoma"/>
          <w:color w:val="333333"/>
        </w:rPr>
        <w:t>（四）球门</w:t>
      </w:r>
      <w:proofErr w:type="gramStart"/>
      <w:r w:rsidRPr="00FA3C47">
        <w:rPr>
          <w:rFonts w:ascii="华文中宋" w:eastAsia="华文中宋" w:hAnsi="华文中宋" w:cs="Tahoma"/>
          <w:color w:val="333333"/>
        </w:rPr>
        <w:t xml:space="preserve">球　　</w:t>
      </w:r>
      <w:proofErr w:type="gramEnd"/>
      <w:r w:rsidRPr="00FA3C47">
        <w:rPr>
          <w:rFonts w:ascii="华文中宋" w:eastAsia="华文中宋" w:hAnsi="华文中宋" w:cs="Tahoma"/>
          <w:color w:val="333333"/>
        </w:rPr>
        <w:t>罚球门球规则同十一</w:t>
      </w:r>
      <w:proofErr w:type="gramStart"/>
      <w:r w:rsidRPr="00FA3C47">
        <w:rPr>
          <w:rFonts w:ascii="华文中宋" w:eastAsia="华文中宋" w:hAnsi="华文中宋" w:cs="Tahoma"/>
          <w:color w:val="333333"/>
        </w:rPr>
        <w:t>人制</w:t>
      </w:r>
      <w:proofErr w:type="gramEnd"/>
      <w:r w:rsidRPr="00FA3C47">
        <w:rPr>
          <w:rFonts w:ascii="华文中宋" w:eastAsia="华文中宋" w:hAnsi="华文中宋" w:cs="Tahoma"/>
          <w:color w:val="333333"/>
        </w:rPr>
        <w:t>比赛规则。</w:t>
      </w:r>
    </w:p>
    <w:p w:rsidR="00FA3C47" w:rsidRPr="00FA3C47" w:rsidRDefault="00FA3C47" w:rsidP="00FA3C47">
      <w:pPr>
        <w:pStyle w:val="aa"/>
        <w:rPr>
          <w:rFonts w:ascii="华文中宋" w:eastAsia="华文中宋" w:hAnsi="华文中宋" w:cs="Tahoma"/>
          <w:color w:val="333333"/>
        </w:rPr>
      </w:pPr>
      <w:r w:rsidRPr="00FA3C47">
        <w:rPr>
          <w:rFonts w:ascii="华文中宋" w:eastAsia="华文中宋" w:hAnsi="华文中宋" w:cs="Tahoma"/>
          <w:color w:val="333333"/>
        </w:rPr>
        <w:t> （五）角球　　罚角球规则同十一</w:t>
      </w:r>
      <w:proofErr w:type="gramStart"/>
      <w:r w:rsidRPr="00FA3C47">
        <w:rPr>
          <w:rFonts w:ascii="华文中宋" w:eastAsia="华文中宋" w:hAnsi="华文中宋" w:cs="Tahoma"/>
          <w:color w:val="333333"/>
        </w:rPr>
        <w:t>人制</w:t>
      </w:r>
      <w:proofErr w:type="gramEnd"/>
      <w:r w:rsidRPr="00FA3C47">
        <w:rPr>
          <w:rFonts w:ascii="华文中宋" w:eastAsia="华文中宋" w:hAnsi="华文中宋" w:cs="Tahoma"/>
          <w:color w:val="333333"/>
        </w:rPr>
        <w:t>比赛规则。</w:t>
      </w:r>
    </w:p>
    <w:p w:rsidR="00FA3C47" w:rsidRPr="00FA3C47" w:rsidRDefault="00FA3C47" w:rsidP="00FA3C47">
      <w:pPr>
        <w:pStyle w:val="aa"/>
        <w:rPr>
          <w:rFonts w:ascii="华文中宋" w:eastAsia="华文中宋" w:hAnsi="华文中宋" w:cs="Tahoma"/>
          <w:color w:val="333333"/>
        </w:rPr>
      </w:pPr>
      <w:r w:rsidRPr="00FA3C47">
        <w:rPr>
          <w:rFonts w:ascii="华文中宋" w:eastAsia="华文中宋" w:hAnsi="华文中宋" w:cs="Tahoma"/>
          <w:color w:val="333333"/>
        </w:rPr>
        <w:t xml:space="preserve"> （六）越位　　</w:t>
      </w:r>
      <w:r w:rsidRPr="00FA3C47">
        <w:rPr>
          <w:rFonts w:ascii="华文中宋" w:eastAsia="华文中宋" w:hAnsi="华文中宋" w:cs="Tahoma" w:hint="eastAsia"/>
          <w:color w:val="333333"/>
        </w:rPr>
        <w:t>无越位规则</w:t>
      </w:r>
    </w:p>
    <w:p w:rsidR="00FA3C47" w:rsidRPr="00FA3C47" w:rsidRDefault="00FA3C47" w:rsidP="00FA3C47">
      <w:pPr>
        <w:pStyle w:val="aa"/>
        <w:rPr>
          <w:rFonts w:ascii="华文中宋" w:eastAsia="华文中宋" w:hAnsi="华文中宋" w:cs="Tahoma"/>
          <w:color w:val="333333"/>
        </w:rPr>
      </w:pPr>
      <w:r w:rsidRPr="00FA3C47">
        <w:rPr>
          <w:rFonts w:ascii="华文中宋" w:eastAsia="华文中宋" w:hAnsi="华文中宋" w:cs="Tahoma"/>
          <w:color w:val="333333"/>
        </w:rPr>
        <w:t xml:space="preserve"> 七、纪律及处罚条例　</w:t>
      </w:r>
    </w:p>
    <w:p w:rsidR="00FA3C47" w:rsidRPr="00FA3C47" w:rsidRDefault="00FA3C47" w:rsidP="00FA3C47">
      <w:pPr>
        <w:pStyle w:val="aa"/>
        <w:rPr>
          <w:rFonts w:ascii="华文中宋" w:eastAsia="华文中宋" w:hAnsi="华文中宋" w:cs="Tahoma"/>
          <w:color w:val="333333"/>
        </w:rPr>
      </w:pPr>
      <w:r w:rsidRPr="00FA3C47">
        <w:rPr>
          <w:rFonts w:ascii="华文中宋" w:eastAsia="华文中宋" w:hAnsi="华文中宋" w:cs="Tahoma"/>
          <w:color w:val="333333"/>
        </w:rPr>
        <w:t>1、在比赛中发生打架或对裁判、对方球员恐吓的球员或领队，按情节严重给予处罚，严重者取消本次赛会比赛资格。球员个别打架，立即被出示红牌。双方球员打群架，比赛立即结束，本场比赛无成绩，各记零分。　　2、在比赛中，如对裁判执法不满可于赛后及时照会仲裁委员会，切不可</w:t>
      </w:r>
      <w:proofErr w:type="gramStart"/>
      <w:r w:rsidRPr="00FA3C47">
        <w:rPr>
          <w:rFonts w:ascii="华文中宋" w:eastAsia="华文中宋" w:hAnsi="华文中宋" w:cs="Tahoma"/>
          <w:color w:val="333333"/>
        </w:rPr>
        <w:t>作出</w:t>
      </w:r>
      <w:proofErr w:type="gramEnd"/>
      <w:r w:rsidRPr="00FA3C47">
        <w:rPr>
          <w:rFonts w:ascii="华文中宋" w:eastAsia="华文中宋" w:hAnsi="华文中宋" w:cs="Tahoma"/>
          <w:color w:val="333333"/>
        </w:rPr>
        <w:t xml:space="preserve">不理智之行动。　　3、领红牌或同场两张黄牌者须自动停赛一场。　　4、球队要在比赛前10分钟到场，球队负责人在比赛前5分钟要将参赛证交由当值裁判核对。　　</w:t>
      </w:r>
      <w:r w:rsidRPr="00FA3C47">
        <w:rPr>
          <w:rFonts w:ascii="华文中宋" w:eastAsia="华文中宋" w:hAnsi="华文中宋" w:cs="Tahoma"/>
          <w:color w:val="333333"/>
        </w:rPr>
        <w:lastRenderedPageBreak/>
        <w:t>5、赛会有权保留</w:t>
      </w:r>
      <w:proofErr w:type="gramStart"/>
      <w:r w:rsidRPr="00FA3C47">
        <w:rPr>
          <w:rFonts w:ascii="华文中宋" w:eastAsia="华文中宋" w:hAnsi="华文中宋" w:cs="Tahoma"/>
          <w:color w:val="333333"/>
        </w:rPr>
        <w:t>修订赛例之</w:t>
      </w:r>
      <w:proofErr w:type="gramEnd"/>
      <w:r w:rsidRPr="00FA3C47">
        <w:rPr>
          <w:rFonts w:ascii="华文中宋" w:eastAsia="华文中宋" w:hAnsi="华文中宋" w:cs="Tahoma"/>
          <w:color w:val="333333"/>
        </w:rPr>
        <w:t>权利，不另行通知。　　6、参加</w:t>
      </w:r>
      <w:proofErr w:type="gramStart"/>
      <w:r w:rsidRPr="00FA3C47">
        <w:rPr>
          <w:rFonts w:ascii="华文中宋" w:eastAsia="华文中宋" w:hAnsi="华文中宋" w:cs="Tahoma"/>
          <w:color w:val="333333"/>
        </w:rPr>
        <w:t>之球队</w:t>
      </w:r>
      <w:proofErr w:type="gramEnd"/>
      <w:r w:rsidRPr="00FA3C47">
        <w:rPr>
          <w:rFonts w:ascii="华文中宋" w:eastAsia="华文中宋" w:hAnsi="华文中宋" w:cs="Tahoma"/>
          <w:color w:val="333333"/>
        </w:rPr>
        <w:t>及领队负责人对以上之规定必需在赛前承诺一切责任。</w:t>
      </w:r>
    </w:p>
    <w:p w:rsidR="00FA3C47" w:rsidRPr="00FA3C47" w:rsidRDefault="00FA3C47" w:rsidP="00FA3C47">
      <w:pPr>
        <w:pStyle w:val="aa"/>
        <w:rPr>
          <w:rFonts w:ascii="华文中宋" w:eastAsia="华文中宋" w:hAnsi="华文中宋" w:cs="Tahoma"/>
          <w:color w:val="333333"/>
        </w:rPr>
      </w:pPr>
      <w:r w:rsidRPr="00FA3C47">
        <w:rPr>
          <w:rFonts w:ascii="华文中宋" w:eastAsia="华文中宋" w:hAnsi="华文中宋" w:cs="Tahoma"/>
          <w:color w:val="333333"/>
        </w:rPr>
        <w:t xml:space="preserve"> 八、互踢球点球决胜的规定（淘汰制点球决胜办法）　</w:t>
      </w:r>
    </w:p>
    <w:p w:rsidR="00FA3C47" w:rsidRPr="00FA3C47" w:rsidRDefault="00FA3C47" w:rsidP="00FA3C47">
      <w:pPr>
        <w:pStyle w:val="aa"/>
        <w:rPr>
          <w:rFonts w:ascii="华文中宋" w:eastAsia="华文中宋" w:hAnsi="华文中宋" w:cs="Tahoma"/>
          <w:color w:val="333333"/>
        </w:rPr>
      </w:pPr>
      <w:r w:rsidRPr="00FA3C47">
        <w:rPr>
          <w:rFonts w:ascii="华文中宋" w:eastAsia="华文中宋" w:hAnsi="华文中宋" w:cs="Tahoma"/>
          <w:color w:val="333333"/>
        </w:rPr>
        <w:t>互踢球点球程序：　　1、由比赛结束时场上的各5员全部轮流踢。在踢满5次前，有一方已明显超过另一方时，比赛结束，进球多的队胜。　　2、踢完第一轮尚未决出胜负的，继续，由场上队员轮流踢，在踢球次数相同的情况下，谁进球多谁胜（不用踢满5次）。</w:t>
      </w:r>
    </w:p>
    <w:p w:rsidR="00FA3C47" w:rsidRPr="00FA3C47" w:rsidRDefault="00FA3C47" w:rsidP="00FA3C47">
      <w:pPr>
        <w:pStyle w:val="aa"/>
        <w:rPr>
          <w:rFonts w:ascii="华文中宋" w:eastAsia="华文中宋" w:hAnsi="华文中宋" w:cs="Tahoma"/>
          <w:color w:val="333333"/>
        </w:rPr>
      </w:pPr>
      <w:r w:rsidRPr="00FA3C47">
        <w:rPr>
          <w:rFonts w:ascii="华文中宋" w:eastAsia="华文中宋" w:hAnsi="华文中宋" w:cs="Tahoma" w:hint="eastAsia"/>
          <w:color w:val="333333"/>
        </w:rPr>
        <w:t>九、晋级规则：积分&gt;净胜球&gt;总进球数&gt;胜负关系&gt;抽签</w:t>
      </w:r>
    </w:p>
    <w:p w:rsidR="00AC3B75" w:rsidRPr="00783DDA" w:rsidRDefault="00AC3B75" w:rsidP="00623023">
      <w:pPr>
        <w:spacing w:line="0" w:lineRule="atLeast"/>
        <w:rPr>
          <w:ins w:id="10" w:author="Transport" w:date="2013-11-25T19:49:00Z"/>
          <w:rFonts w:ascii="华文中宋" w:eastAsia="华文中宋" w:hAnsi="华文中宋"/>
          <w:b/>
          <w:sz w:val="24"/>
          <w:szCs w:val="24"/>
        </w:rPr>
      </w:pPr>
      <w:r w:rsidRPr="00783DDA">
        <w:rPr>
          <w:rFonts w:ascii="华文中宋" w:eastAsia="华文中宋" w:hAnsi="华文中宋" w:hint="eastAsia"/>
          <w:b/>
          <w:sz w:val="24"/>
          <w:szCs w:val="24"/>
        </w:rPr>
        <w:t>五．赛制安排</w:t>
      </w:r>
    </w:p>
    <w:p w:rsidR="00DA3F9B" w:rsidRPr="00783DDA" w:rsidRDefault="000E05CD">
      <w:pPr>
        <w:rPr>
          <w:rFonts w:ascii="华文中宋" w:eastAsia="华文中宋" w:hAnsi="华文中宋"/>
          <w:bCs/>
          <w:sz w:val="24"/>
          <w:szCs w:val="24"/>
        </w:rPr>
      </w:pPr>
      <w:r w:rsidRPr="00783DDA">
        <w:rPr>
          <w:rFonts w:ascii="华文中宋" w:eastAsia="华文中宋" w:hAnsi="华文中宋" w:hint="eastAsia"/>
          <w:bCs/>
          <w:sz w:val="24"/>
          <w:szCs w:val="24"/>
        </w:rPr>
        <w:t>本次比赛采取小组循环赛和淘汰赛的方式进行。</w:t>
      </w:r>
    </w:p>
    <w:p w:rsidR="000E05CD" w:rsidRPr="00783DDA" w:rsidRDefault="00EB3122">
      <w:pPr>
        <w:rPr>
          <w:ins w:id="11" w:author="Transport" w:date="2013-11-25T19:49:00Z"/>
          <w:rFonts w:ascii="华文中宋" w:eastAsia="华文中宋" w:hAnsi="华文中宋"/>
          <w:sz w:val="24"/>
          <w:szCs w:val="24"/>
        </w:rPr>
      </w:pPr>
      <w:r>
        <w:rPr>
          <w:rFonts w:ascii="华文中宋" w:eastAsia="华文中宋" w:hAnsi="华文中宋" w:hint="eastAsia"/>
          <w:bCs/>
          <w:sz w:val="24"/>
          <w:szCs w:val="24"/>
        </w:rPr>
        <w:t>循环赛</w:t>
      </w:r>
      <w:r w:rsidR="000E05CD" w:rsidRPr="00783DDA">
        <w:rPr>
          <w:rFonts w:ascii="华文中宋" w:eastAsia="华文中宋" w:hAnsi="华文中宋" w:hint="eastAsia"/>
          <w:bCs/>
          <w:sz w:val="24"/>
          <w:szCs w:val="24"/>
        </w:rPr>
        <w:t>共分为</w:t>
      </w:r>
      <w:r>
        <w:rPr>
          <w:rFonts w:ascii="华文中宋" w:eastAsia="华文中宋" w:hAnsi="华文中宋" w:hint="eastAsia"/>
          <w:bCs/>
          <w:sz w:val="24"/>
          <w:szCs w:val="24"/>
        </w:rPr>
        <w:t>ABCD</w:t>
      </w:r>
      <w:r w:rsidR="000E05CD" w:rsidRPr="00783DDA">
        <w:rPr>
          <w:rFonts w:ascii="华文中宋" w:eastAsia="华文中宋" w:hAnsi="华文中宋" w:hint="eastAsia"/>
          <w:bCs/>
          <w:sz w:val="24"/>
          <w:szCs w:val="24"/>
        </w:rPr>
        <w:t>四个小组，每个小组三支队伍，各组分别踢三场比赛，胜积3分，平1分，负0分，积分最高晋级四强，小组赛不踢点球，若分数相同，则</w:t>
      </w:r>
      <w:r>
        <w:rPr>
          <w:rFonts w:ascii="华文中宋" w:eastAsia="华文中宋" w:hAnsi="华文中宋" w:hint="eastAsia"/>
          <w:bCs/>
          <w:sz w:val="24"/>
          <w:szCs w:val="24"/>
        </w:rPr>
        <w:t>依次</w:t>
      </w:r>
      <w:r w:rsidR="00FA3C47">
        <w:rPr>
          <w:rFonts w:ascii="华文中宋" w:eastAsia="华文中宋" w:hAnsi="华文中宋" w:hint="eastAsia"/>
          <w:bCs/>
          <w:sz w:val="24"/>
          <w:szCs w:val="24"/>
        </w:rPr>
        <w:t>按净胜球，进球数，胜负关系,抽签决定晋级队伍。</w:t>
      </w:r>
      <w:r w:rsidR="000E05CD" w:rsidRPr="00783DDA">
        <w:rPr>
          <w:rFonts w:ascii="华文中宋" w:eastAsia="华文中宋" w:hAnsi="华文中宋" w:hint="eastAsia"/>
          <w:bCs/>
          <w:sz w:val="24"/>
          <w:szCs w:val="24"/>
        </w:rPr>
        <w:t>四强赛则按淘汰赛对决，</w:t>
      </w:r>
      <w:r>
        <w:rPr>
          <w:rFonts w:ascii="华文中宋" w:eastAsia="华文中宋" w:hAnsi="华文中宋" w:hint="eastAsia"/>
          <w:bCs/>
          <w:sz w:val="24"/>
          <w:szCs w:val="24"/>
        </w:rPr>
        <w:t>即A</w:t>
      </w:r>
      <w:r>
        <w:rPr>
          <w:rFonts w:ascii="华文中宋" w:eastAsia="华文中宋" w:hAnsi="华文中宋"/>
          <w:bCs/>
          <w:sz w:val="24"/>
          <w:szCs w:val="24"/>
        </w:rPr>
        <w:t xml:space="preserve"> </w:t>
      </w:r>
      <w:proofErr w:type="spellStart"/>
      <w:r>
        <w:rPr>
          <w:rFonts w:ascii="华文中宋" w:eastAsia="华文中宋" w:hAnsi="华文中宋"/>
          <w:bCs/>
          <w:sz w:val="24"/>
          <w:szCs w:val="24"/>
        </w:rPr>
        <w:t>vsB,C</w:t>
      </w:r>
      <w:proofErr w:type="spellEnd"/>
      <w:r>
        <w:rPr>
          <w:rFonts w:ascii="华文中宋" w:eastAsia="华文中宋" w:hAnsi="华文中宋"/>
          <w:bCs/>
          <w:sz w:val="24"/>
          <w:szCs w:val="24"/>
        </w:rPr>
        <w:t xml:space="preserve"> </w:t>
      </w:r>
      <w:proofErr w:type="spellStart"/>
      <w:r>
        <w:rPr>
          <w:rFonts w:ascii="华文中宋" w:eastAsia="华文中宋" w:hAnsi="华文中宋"/>
          <w:bCs/>
          <w:sz w:val="24"/>
          <w:szCs w:val="24"/>
        </w:rPr>
        <w:t>vsD</w:t>
      </w:r>
      <w:proofErr w:type="spellEnd"/>
      <w:r>
        <w:rPr>
          <w:rFonts w:ascii="华文中宋" w:eastAsia="华文中宋" w:hAnsi="华文中宋"/>
          <w:bCs/>
          <w:sz w:val="24"/>
          <w:szCs w:val="24"/>
        </w:rPr>
        <w:t>,</w:t>
      </w:r>
      <w:r>
        <w:rPr>
          <w:rFonts w:ascii="华文中宋" w:eastAsia="华文中宋" w:hAnsi="华文中宋" w:hint="eastAsia"/>
          <w:bCs/>
          <w:sz w:val="24"/>
          <w:szCs w:val="24"/>
        </w:rPr>
        <w:t>两场的胜者决出冠亚军，余下两支队伍决出</w:t>
      </w:r>
      <w:r w:rsidR="000E05CD" w:rsidRPr="00783DDA">
        <w:rPr>
          <w:rFonts w:ascii="华文中宋" w:eastAsia="华文中宋" w:hAnsi="华文中宋" w:hint="eastAsia"/>
          <w:bCs/>
          <w:sz w:val="24"/>
          <w:szCs w:val="24"/>
        </w:rPr>
        <w:t>季军</w:t>
      </w:r>
      <w:r>
        <w:rPr>
          <w:rFonts w:ascii="华文中宋" w:eastAsia="华文中宋" w:hAnsi="华文中宋" w:hint="eastAsia"/>
          <w:bCs/>
          <w:sz w:val="24"/>
          <w:szCs w:val="24"/>
        </w:rPr>
        <w:t>和第四名</w:t>
      </w:r>
      <w:r w:rsidR="000E05CD" w:rsidRPr="00783DDA">
        <w:rPr>
          <w:rFonts w:ascii="华文中宋" w:eastAsia="华文中宋" w:hAnsi="华文中宋" w:hint="eastAsia"/>
          <w:bCs/>
          <w:sz w:val="24"/>
          <w:szCs w:val="24"/>
        </w:rPr>
        <w:t>，</w:t>
      </w:r>
      <w:r>
        <w:rPr>
          <w:rFonts w:ascii="华文中宋" w:eastAsia="华文中宋" w:hAnsi="华文中宋" w:hint="eastAsia"/>
          <w:bCs/>
          <w:sz w:val="24"/>
          <w:szCs w:val="24"/>
        </w:rPr>
        <w:t>淘汰赛</w:t>
      </w:r>
      <w:r w:rsidR="000E05CD" w:rsidRPr="00783DDA">
        <w:rPr>
          <w:rFonts w:ascii="华文中宋" w:eastAsia="华文中宋" w:hAnsi="华文中宋" w:hint="eastAsia"/>
          <w:bCs/>
          <w:sz w:val="24"/>
          <w:szCs w:val="24"/>
        </w:rPr>
        <w:t>若踢平则点球决定胜负。</w:t>
      </w:r>
    </w:p>
    <w:p w:rsidR="00195640" w:rsidRPr="00783DDA" w:rsidRDefault="00AC3B75">
      <w:pPr>
        <w:rPr>
          <w:rFonts w:ascii="华文中宋" w:eastAsia="华文中宋" w:hAnsi="华文中宋"/>
          <w:sz w:val="24"/>
          <w:szCs w:val="24"/>
        </w:rPr>
      </w:pPr>
      <w:r w:rsidRPr="00783DDA">
        <w:rPr>
          <w:rFonts w:ascii="华文中宋" w:eastAsia="华文中宋" w:hAnsi="华文中宋" w:hint="eastAsia"/>
          <w:b/>
          <w:sz w:val="24"/>
          <w:szCs w:val="24"/>
        </w:rPr>
        <w:t>六．相关事宜</w:t>
      </w:r>
    </w:p>
    <w:p w:rsidR="00AC3B75" w:rsidRPr="00783DDA" w:rsidRDefault="00AC3B75">
      <w:pPr>
        <w:rPr>
          <w:rFonts w:ascii="华文中宋" w:eastAsia="华文中宋" w:hAnsi="华文中宋"/>
          <w:sz w:val="24"/>
          <w:szCs w:val="24"/>
        </w:rPr>
      </w:pPr>
      <w:r w:rsidRPr="00783DDA">
        <w:rPr>
          <w:rFonts w:ascii="华文中宋" w:eastAsia="华文中宋" w:hAnsi="华文中宋" w:hint="eastAsia"/>
          <w:sz w:val="24"/>
          <w:szCs w:val="24"/>
        </w:rPr>
        <w:t>1.经费：</w:t>
      </w:r>
    </w:p>
    <w:tbl>
      <w:tblPr>
        <w:tblStyle w:val="ab"/>
        <w:tblW w:w="0" w:type="auto"/>
        <w:tblInd w:w="137" w:type="dxa"/>
        <w:tblLook w:val="04A0" w:firstRow="1" w:lastRow="0" w:firstColumn="1" w:lastColumn="0" w:noHBand="0" w:noVBand="1"/>
      </w:tblPr>
      <w:tblGrid>
        <w:gridCol w:w="4394"/>
        <w:gridCol w:w="3686"/>
      </w:tblGrid>
      <w:tr w:rsidR="00517616" w:rsidTr="00333B8E">
        <w:tc>
          <w:tcPr>
            <w:tcW w:w="4394" w:type="dxa"/>
          </w:tcPr>
          <w:p w:rsidR="00517616" w:rsidRDefault="00517616">
            <w:pPr>
              <w:rPr>
                <w:rFonts w:ascii="华文中宋" w:eastAsia="华文中宋" w:hAnsi="华文中宋"/>
                <w:sz w:val="24"/>
                <w:szCs w:val="24"/>
              </w:rPr>
            </w:pPr>
            <w:r>
              <w:rPr>
                <w:rFonts w:ascii="华文中宋" w:eastAsia="华文中宋" w:hAnsi="华文中宋" w:hint="eastAsia"/>
                <w:sz w:val="24"/>
                <w:szCs w:val="24"/>
              </w:rPr>
              <w:t>队员号卡</w:t>
            </w:r>
          </w:p>
        </w:tc>
        <w:tc>
          <w:tcPr>
            <w:tcW w:w="3686" w:type="dxa"/>
          </w:tcPr>
          <w:p w:rsidR="00517616" w:rsidRDefault="00517616">
            <w:pPr>
              <w:rPr>
                <w:rFonts w:ascii="华文中宋" w:eastAsia="华文中宋" w:hAnsi="华文中宋"/>
                <w:sz w:val="24"/>
                <w:szCs w:val="24"/>
              </w:rPr>
            </w:pPr>
            <w:r>
              <w:rPr>
                <w:rFonts w:ascii="华文中宋" w:eastAsia="华文中宋" w:hAnsi="华文中宋" w:hint="eastAsia"/>
                <w:sz w:val="24"/>
                <w:szCs w:val="24"/>
              </w:rPr>
              <w:t>70元</w:t>
            </w:r>
          </w:p>
        </w:tc>
      </w:tr>
      <w:tr w:rsidR="00517616" w:rsidTr="00333B8E">
        <w:tc>
          <w:tcPr>
            <w:tcW w:w="4394" w:type="dxa"/>
          </w:tcPr>
          <w:p w:rsidR="00517616" w:rsidRDefault="00333B8E">
            <w:pPr>
              <w:rPr>
                <w:rFonts w:ascii="华文中宋" w:eastAsia="华文中宋" w:hAnsi="华文中宋"/>
                <w:sz w:val="24"/>
                <w:szCs w:val="24"/>
              </w:rPr>
            </w:pPr>
            <w:r>
              <w:rPr>
                <w:rFonts w:ascii="华文中宋" w:eastAsia="华文中宋" w:hAnsi="华文中宋" w:hint="eastAsia"/>
                <w:sz w:val="24"/>
                <w:szCs w:val="24"/>
              </w:rPr>
              <w:t>裁判用水</w:t>
            </w:r>
          </w:p>
        </w:tc>
        <w:tc>
          <w:tcPr>
            <w:tcW w:w="3686" w:type="dxa"/>
          </w:tcPr>
          <w:p w:rsidR="00517616" w:rsidRDefault="00333B8E">
            <w:pPr>
              <w:rPr>
                <w:rFonts w:ascii="华文中宋" w:eastAsia="华文中宋" w:hAnsi="华文中宋"/>
                <w:sz w:val="24"/>
                <w:szCs w:val="24"/>
              </w:rPr>
            </w:pPr>
            <w:r>
              <w:rPr>
                <w:rFonts w:ascii="华文中宋" w:eastAsia="华文中宋" w:hAnsi="华文中宋" w:hint="eastAsia"/>
                <w:sz w:val="24"/>
                <w:szCs w:val="24"/>
              </w:rPr>
              <w:t>192</w:t>
            </w:r>
            <w:r w:rsidR="00517616">
              <w:rPr>
                <w:rFonts w:ascii="华文中宋" w:eastAsia="华文中宋" w:hAnsi="华文中宋" w:hint="eastAsia"/>
                <w:sz w:val="24"/>
                <w:szCs w:val="24"/>
              </w:rPr>
              <w:t>元</w:t>
            </w:r>
            <w:r>
              <w:rPr>
                <w:rFonts w:ascii="华文中宋" w:eastAsia="华文中宋" w:hAnsi="华文中宋" w:hint="eastAsia"/>
                <w:sz w:val="24"/>
                <w:szCs w:val="24"/>
              </w:rPr>
              <w:t>（3*16*4=192）</w:t>
            </w:r>
          </w:p>
        </w:tc>
      </w:tr>
      <w:tr w:rsidR="00517616" w:rsidTr="00333B8E">
        <w:tc>
          <w:tcPr>
            <w:tcW w:w="4394" w:type="dxa"/>
          </w:tcPr>
          <w:p w:rsidR="00517616" w:rsidRDefault="00333B8E">
            <w:pPr>
              <w:rPr>
                <w:rFonts w:ascii="华文中宋" w:eastAsia="华文中宋" w:hAnsi="华文中宋"/>
                <w:sz w:val="24"/>
                <w:szCs w:val="24"/>
              </w:rPr>
            </w:pPr>
            <w:r>
              <w:rPr>
                <w:rFonts w:ascii="华文中宋" w:eastAsia="华文中宋" w:hAnsi="华文中宋" w:hint="eastAsia"/>
                <w:sz w:val="24"/>
                <w:szCs w:val="24"/>
              </w:rPr>
              <w:t>奖金</w:t>
            </w:r>
          </w:p>
        </w:tc>
        <w:tc>
          <w:tcPr>
            <w:tcW w:w="3686" w:type="dxa"/>
          </w:tcPr>
          <w:p w:rsidR="00517616" w:rsidRDefault="0001333D">
            <w:pPr>
              <w:rPr>
                <w:rFonts w:ascii="华文中宋" w:eastAsia="华文中宋" w:hAnsi="华文中宋"/>
                <w:sz w:val="24"/>
                <w:szCs w:val="24"/>
              </w:rPr>
            </w:pPr>
            <w:r>
              <w:rPr>
                <w:rFonts w:ascii="华文中宋" w:eastAsia="华文中宋" w:hAnsi="华文中宋" w:hint="eastAsia"/>
                <w:sz w:val="24"/>
                <w:szCs w:val="24"/>
              </w:rPr>
              <w:t>7</w:t>
            </w:r>
            <w:r w:rsidR="00333B8E">
              <w:rPr>
                <w:rFonts w:ascii="华文中宋" w:eastAsia="华文中宋" w:hAnsi="华文中宋" w:hint="eastAsia"/>
                <w:sz w:val="24"/>
                <w:szCs w:val="24"/>
              </w:rPr>
              <w:t>00</w:t>
            </w:r>
            <w:r w:rsidR="00517616">
              <w:rPr>
                <w:rFonts w:ascii="华文中宋" w:eastAsia="华文中宋" w:hAnsi="华文中宋" w:hint="eastAsia"/>
                <w:sz w:val="24"/>
                <w:szCs w:val="24"/>
              </w:rPr>
              <w:t>元</w:t>
            </w:r>
            <w:r w:rsidR="00333B8E">
              <w:rPr>
                <w:rFonts w:ascii="华文中宋" w:eastAsia="华文中宋" w:hAnsi="华文中宋" w:hint="eastAsia"/>
                <w:sz w:val="24"/>
                <w:szCs w:val="24"/>
              </w:rPr>
              <w:t>（第一名300元 第二名</w:t>
            </w:r>
            <w:r w:rsidR="00333B8E">
              <w:rPr>
                <w:rFonts w:ascii="华文中宋" w:eastAsia="华文中宋" w:hAnsi="华文中宋" w:hint="eastAsia"/>
                <w:sz w:val="24"/>
                <w:szCs w:val="24"/>
              </w:rPr>
              <w:lastRenderedPageBreak/>
              <w:t>200元 第三名100元 最佳射手足球一个约100元）</w:t>
            </w:r>
          </w:p>
        </w:tc>
      </w:tr>
      <w:tr w:rsidR="00517616" w:rsidTr="00333B8E">
        <w:tc>
          <w:tcPr>
            <w:tcW w:w="4394" w:type="dxa"/>
          </w:tcPr>
          <w:p w:rsidR="00517616" w:rsidRDefault="00517616">
            <w:pPr>
              <w:rPr>
                <w:rFonts w:ascii="华文中宋" w:eastAsia="华文中宋" w:hAnsi="华文中宋"/>
                <w:sz w:val="24"/>
                <w:szCs w:val="24"/>
              </w:rPr>
            </w:pPr>
            <w:r>
              <w:rPr>
                <w:rFonts w:ascii="华文中宋" w:eastAsia="华文中宋" w:hAnsi="华文中宋" w:hint="eastAsia"/>
                <w:sz w:val="24"/>
                <w:szCs w:val="24"/>
              </w:rPr>
              <w:lastRenderedPageBreak/>
              <w:t>横幅</w:t>
            </w:r>
            <w:r w:rsidR="00333B8E">
              <w:rPr>
                <w:rFonts w:ascii="华文中宋" w:eastAsia="华文中宋" w:hAnsi="华文中宋" w:hint="eastAsia"/>
                <w:sz w:val="24"/>
                <w:szCs w:val="24"/>
              </w:rPr>
              <w:t>，海报，赛制册</w:t>
            </w:r>
            <w:r>
              <w:rPr>
                <w:rFonts w:ascii="华文中宋" w:eastAsia="华文中宋" w:hAnsi="华文中宋" w:hint="eastAsia"/>
                <w:sz w:val="24"/>
                <w:szCs w:val="24"/>
              </w:rPr>
              <w:t>等宣传费用</w:t>
            </w:r>
          </w:p>
        </w:tc>
        <w:tc>
          <w:tcPr>
            <w:tcW w:w="3686" w:type="dxa"/>
          </w:tcPr>
          <w:p w:rsidR="00517616" w:rsidRDefault="00517616">
            <w:pPr>
              <w:rPr>
                <w:rFonts w:ascii="华文中宋" w:eastAsia="华文中宋" w:hAnsi="华文中宋"/>
                <w:sz w:val="24"/>
                <w:szCs w:val="24"/>
              </w:rPr>
            </w:pPr>
            <w:r>
              <w:rPr>
                <w:rFonts w:ascii="华文中宋" w:eastAsia="华文中宋" w:hAnsi="华文中宋" w:hint="eastAsia"/>
                <w:sz w:val="24"/>
                <w:szCs w:val="24"/>
              </w:rPr>
              <w:t>100元</w:t>
            </w:r>
          </w:p>
        </w:tc>
      </w:tr>
      <w:tr w:rsidR="00517616" w:rsidTr="00333B8E">
        <w:tc>
          <w:tcPr>
            <w:tcW w:w="4394" w:type="dxa"/>
          </w:tcPr>
          <w:p w:rsidR="00517616" w:rsidRDefault="00517616">
            <w:pPr>
              <w:rPr>
                <w:rFonts w:ascii="华文中宋" w:eastAsia="华文中宋" w:hAnsi="华文中宋"/>
                <w:sz w:val="24"/>
                <w:szCs w:val="24"/>
              </w:rPr>
            </w:pPr>
            <w:proofErr w:type="gramStart"/>
            <w:r>
              <w:rPr>
                <w:rFonts w:ascii="华文中宋" w:eastAsia="华文中宋" w:hAnsi="华文中宋" w:hint="eastAsia"/>
                <w:sz w:val="24"/>
                <w:szCs w:val="24"/>
              </w:rPr>
              <w:t>裁判用哨</w:t>
            </w:r>
            <w:proofErr w:type="gramEnd"/>
          </w:p>
        </w:tc>
        <w:tc>
          <w:tcPr>
            <w:tcW w:w="3686" w:type="dxa"/>
          </w:tcPr>
          <w:p w:rsidR="00517616" w:rsidRDefault="00333B8E">
            <w:pPr>
              <w:rPr>
                <w:rFonts w:ascii="华文中宋" w:eastAsia="华文中宋" w:hAnsi="华文中宋"/>
                <w:sz w:val="24"/>
                <w:szCs w:val="24"/>
              </w:rPr>
            </w:pPr>
            <w:r>
              <w:rPr>
                <w:rFonts w:ascii="华文中宋" w:eastAsia="华文中宋" w:hAnsi="华文中宋" w:hint="eastAsia"/>
                <w:sz w:val="24"/>
                <w:szCs w:val="24"/>
              </w:rPr>
              <w:t>1</w:t>
            </w:r>
            <w:r w:rsidR="00517616">
              <w:rPr>
                <w:rFonts w:ascii="华文中宋" w:eastAsia="华文中宋" w:hAnsi="华文中宋" w:hint="eastAsia"/>
                <w:sz w:val="24"/>
                <w:szCs w:val="24"/>
              </w:rPr>
              <w:t>0</w:t>
            </w:r>
            <w:r>
              <w:rPr>
                <w:rFonts w:ascii="华文中宋" w:eastAsia="华文中宋" w:hAnsi="华文中宋" w:hint="eastAsia"/>
                <w:sz w:val="24"/>
                <w:szCs w:val="24"/>
              </w:rPr>
              <w:t>*7=70</w:t>
            </w:r>
            <w:r w:rsidR="00517616">
              <w:rPr>
                <w:rFonts w:ascii="华文中宋" w:eastAsia="华文中宋" w:hAnsi="华文中宋" w:hint="eastAsia"/>
                <w:sz w:val="24"/>
                <w:szCs w:val="24"/>
              </w:rPr>
              <w:t>元</w:t>
            </w:r>
          </w:p>
        </w:tc>
      </w:tr>
      <w:tr w:rsidR="00517616" w:rsidTr="00333B8E">
        <w:tc>
          <w:tcPr>
            <w:tcW w:w="4394" w:type="dxa"/>
          </w:tcPr>
          <w:p w:rsidR="00517616" w:rsidRDefault="00517616" w:rsidP="00517616">
            <w:pPr>
              <w:ind w:firstLineChars="700" w:firstLine="1680"/>
              <w:rPr>
                <w:rFonts w:ascii="华文中宋" w:eastAsia="华文中宋" w:hAnsi="华文中宋"/>
                <w:sz w:val="24"/>
                <w:szCs w:val="24"/>
              </w:rPr>
            </w:pPr>
            <w:r>
              <w:rPr>
                <w:rFonts w:ascii="华文中宋" w:eastAsia="华文中宋" w:hAnsi="华文中宋" w:hint="eastAsia"/>
                <w:sz w:val="24"/>
                <w:szCs w:val="24"/>
              </w:rPr>
              <w:t>共</w:t>
            </w:r>
          </w:p>
        </w:tc>
        <w:tc>
          <w:tcPr>
            <w:tcW w:w="3686" w:type="dxa"/>
          </w:tcPr>
          <w:p w:rsidR="00517616" w:rsidRDefault="0001333D">
            <w:pPr>
              <w:rPr>
                <w:rFonts w:ascii="华文中宋" w:eastAsia="华文中宋" w:hAnsi="华文中宋"/>
                <w:sz w:val="24"/>
                <w:szCs w:val="24"/>
              </w:rPr>
            </w:pPr>
            <w:r>
              <w:rPr>
                <w:rFonts w:ascii="华文中宋" w:eastAsia="华文中宋" w:hAnsi="华文中宋" w:hint="eastAsia"/>
                <w:sz w:val="24"/>
                <w:szCs w:val="24"/>
              </w:rPr>
              <w:t>1200</w:t>
            </w:r>
            <w:r w:rsidR="00517616">
              <w:rPr>
                <w:rFonts w:ascii="华文中宋" w:eastAsia="华文中宋" w:hAnsi="华文中宋" w:hint="eastAsia"/>
                <w:sz w:val="24"/>
                <w:szCs w:val="24"/>
              </w:rPr>
              <w:t>元</w:t>
            </w:r>
          </w:p>
        </w:tc>
      </w:tr>
    </w:tbl>
    <w:p w:rsidR="00517616" w:rsidRDefault="00517616">
      <w:pPr>
        <w:rPr>
          <w:rFonts w:ascii="华文中宋" w:eastAsia="华文中宋" w:hAnsi="华文中宋"/>
          <w:sz w:val="24"/>
          <w:szCs w:val="24"/>
        </w:rPr>
      </w:pPr>
    </w:p>
    <w:p w:rsidR="00517616" w:rsidRDefault="00517616">
      <w:pPr>
        <w:rPr>
          <w:rFonts w:ascii="华文中宋" w:eastAsia="华文中宋" w:hAnsi="华文中宋"/>
          <w:sz w:val="24"/>
          <w:szCs w:val="24"/>
        </w:rPr>
      </w:pPr>
    </w:p>
    <w:p w:rsidR="00517616" w:rsidRDefault="00517616">
      <w:pPr>
        <w:rPr>
          <w:rFonts w:ascii="华文中宋" w:eastAsia="华文中宋" w:hAnsi="华文中宋"/>
          <w:sz w:val="24"/>
          <w:szCs w:val="24"/>
        </w:rPr>
      </w:pPr>
    </w:p>
    <w:p w:rsidR="00EF7483" w:rsidRPr="00EB3122" w:rsidRDefault="00EF7483" w:rsidP="00EB3122">
      <w:pPr>
        <w:rPr>
          <w:rFonts w:ascii="华文中宋" w:eastAsia="华文中宋" w:hAnsi="华文中宋"/>
          <w:sz w:val="24"/>
          <w:szCs w:val="24"/>
        </w:rPr>
      </w:pPr>
      <w:r w:rsidRPr="00783DDA">
        <w:rPr>
          <w:rFonts w:ascii="华文中宋" w:eastAsia="华文中宋" w:hAnsi="华文中宋" w:hint="eastAsia"/>
          <w:sz w:val="24"/>
          <w:szCs w:val="24"/>
        </w:rPr>
        <w:t xml:space="preserve"> </w:t>
      </w:r>
      <w:r w:rsidR="00EB3122">
        <w:rPr>
          <w:rFonts w:ascii="华文中宋" w:eastAsia="华文中宋" w:hAnsi="华文中宋" w:hint="eastAsia"/>
          <w:sz w:val="24"/>
          <w:szCs w:val="24"/>
        </w:rPr>
        <w:t xml:space="preserve">                          </w:t>
      </w:r>
      <w:r w:rsidRPr="00783DDA">
        <w:rPr>
          <w:rFonts w:ascii="华文中宋" w:eastAsia="华文中宋" w:hAnsi="华文中宋" w:hint="eastAsia"/>
          <w:b/>
          <w:sz w:val="24"/>
          <w:szCs w:val="24"/>
        </w:rPr>
        <w:t xml:space="preserve">策划人：软件学院体育部 </w:t>
      </w:r>
      <w:proofErr w:type="gramStart"/>
      <w:r w:rsidRPr="00783DDA">
        <w:rPr>
          <w:rFonts w:ascii="华文中宋" w:eastAsia="华文中宋" w:hAnsi="华文中宋" w:hint="eastAsia"/>
          <w:b/>
          <w:sz w:val="24"/>
          <w:szCs w:val="24"/>
        </w:rPr>
        <w:t>安杏</w:t>
      </w:r>
      <w:proofErr w:type="gramEnd"/>
      <w:r w:rsidRPr="00783DDA">
        <w:rPr>
          <w:rFonts w:ascii="华文中宋" w:eastAsia="华文中宋" w:hAnsi="华文中宋" w:hint="eastAsia"/>
          <w:b/>
          <w:sz w:val="24"/>
          <w:szCs w:val="24"/>
        </w:rPr>
        <w:t>18795995998</w:t>
      </w:r>
    </w:p>
    <w:p w:rsidR="00EF7483" w:rsidRDefault="00783DDA" w:rsidP="00783DDA">
      <w:pPr>
        <w:ind w:firstLineChars="2400" w:firstLine="5766"/>
        <w:rPr>
          <w:rFonts w:ascii="华文中宋" w:eastAsia="华文中宋" w:hAnsi="华文中宋"/>
          <w:b/>
          <w:sz w:val="24"/>
          <w:szCs w:val="24"/>
        </w:rPr>
      </w:pPr>
      <w:r>
        <w:rPr>
          <w:rFonts w:ascii="华文中宋" w:eastAsia="华文中宋" w:hAnsi="华文中宋" w:hint="eastAsia"/>
          <w:b/>
          <w:sz w:val="24"/>
          <w:szCs w:val="24"/>
        </w:rPr>
        <w:t>傅</w:t>
      </w:r>
      <w:r w:rsidR="00EF7483" w:rsidRPr="00783DDA">
        <w:rPr>
          <w:rFonts w:ascii="华文中宋" w:eastAsia="华文中宋" w:hAnsi="华文中宋" w:hint="eastAsia"/>
          <w:b/>
          <w:sz w:val="24"/>
          <w:szCs w:val="24"/>
        </w:rPr>
        <w:t>惟一15651822686</w:t>
      </w:r>
    </w:p>
    <w:p w:rsidR="00517616" w:rsidRDefault="00517616" w:rsidP="00783DDA">
      <w:pPr>
        <w:ind w:firstLineChars="2400" w:firstLine="5766"/>
        <w:rPr>
          <w:rFonts w:ascii="华文中宋" w:eastAsia="华文中宋" w:hAnsi="华文中宋"/>
          <w:b/>
          <w:sz w:val="24"/>
          <w:szCs w:val="24"/>
        </w:rPr>
      </w:pPr>
    </w:p>
    <w:p w:rsidR="00517616" w:rsidRDefault="00517616" w:rsidP="00783DDA">
      <w:pPr>
        <w:ind w:firstLineChars="2400" w:firstLine="5766"/>
        <w:rPr>
          <w:rFonts w:ascii="华文中宋" w:eastAsia="华文中宋" w:hAnsi="华文中宋"/>
          <w:b/>
          <w:sz w:val="24"/>
          <w:szCs w:val="24"/>
        </w:rPr>
      </w:pPr>
    </w:p>
    <w:p w:rsidR="00517616" w:rsidRDefault="00517616" w:rsidP="00783DDA">
      <w:pPr>
        <w:ind w:firstLineChars="2400" w:firstLine="5766"/>
        <w:rPr>
          <w:rFonts w:ascii="华文中宋" w:eastAsia="华文中宋" w:hAnsi="华文中宋"/>
          <w:b/>
          <w:sz w:val="24"/>
          <w:szCs w:val="24"/>
        </w:rPr>
      </w:pPr>
    </w:p>
    <w:p w:rsidR="00517616" w:rsidRDefault="00517616" w:rsidP="00783DDA">
      <w:pPr>
        <w:ind w:firstLineChars="2400" w:firstLine="5766"/>
        <w:rPr>
          <w:rFonts w:ascii="华文中宋" w:eastAsia="华文中宋" w:hAnsi="华文中宋"/>
          <w:b/>
          <w:sz w:val="24"/>
          <w:szCs w:val="24"/>
        </w:rPr>
      </w:pPr>
    </w:p>
    <w:p w:rsidR="00517616" w:rsidRDefault="00517616" w:rsidP="00783DDA">
      <w:pPr>
        <w:ind w:firstLineChars="2400" w:firstLine="5766"/>
        <w:rPr>
          <w:rFonts w:ascii="华文中宋" w:eastAsia="华文中宋" w:hAnsi="华文中宋"/>
          <w:b/>
          <w:sz w:val="24"/>
          <w:szCs w:val="24"/>
        </w:rPr>
      </w:pPr>
    </w:p>
    <w:p w:rsidR="00517616" w:rsidRDefault="00517616" w:rsidP="00783DDA">
      <w:pPr>
        <w:ind w:firstLineChars="2400" w:firstLine="5766"/>
        <w:rPr>
          <w:rFonts w:ascii="华文中宋" w:eastAsia="华文中宋" w:hAnsi="华文中宋"/>
          <w:b/>
          <w:sz w:val="24"/>
          <w:szCs w:val="24"/>
        </w:rPr>
      </w:pPr>
    </w:p>
    <w:p w:rsidR="00517616" w:rsidRDefault="00517616" w:rsidP="00783DDA">
      <w:pPr>
        <w:ind w:firstLineChars="2400" w:firstLine="5766"/>
        <w:rPr>
          <w:rFonts w:ascii="华文中宋" w:eastAsia="华文中宋" w:hAnsi="华文中宋"/>
          <w:b/>
          <w:sz w:val="24"/>
          <w:szCs w:val="24"/>
        </w:rPr>
      </w:pPr>
    </w:p>
    <w:p w:rsidR="00517616" w:rsidRDefault="00517616" w:rsidP="00783DDA">
      <w:pPr>
        <w:ind w:firstLineChars="2400" w:firstLine="5766"/>
        <w:rPr>
          <w:rFonts w:ascii="华文中宋" w:eastAsia="华文中宋" w:hAnsi="华文中宋"/>
          <w:b/>
          <w:sz w:val="24"/>
          <w:szCs w:val="24"/>
        </w:rPr>
      </w:pPr>
      <w:r>
        <w:rPr>
          <w:rFonts w:ascii="华文中宋" w:eastAsia="华文中宋" w:hAnsi="华文中宋"/>
          <w:b/>
          <w:sz w:val="24"/>
          <w:szCs w:val="24"/>
        </w:rPr>
        <w:t xml:space="preserve">                                                        </w:t>
      </w:r>
    </w:p>
    <w:p w:rsidR="00517616" w:rsidRDefault="00517616" w:rsidP="00517616">
      <w:pPr>
        <w:ind w:firstLineChars="2400" w:firstLine="5766"/>
        <w:rPr>
          <w:rFonts w:ascii="华文中宋" w:eastAsia="华文中宋" w:hAnsi="华文中宋"/>
          <w:b/>
          <w:sz w:val="24"/>
          <w:szCs w:val="24"/>
        </w:rPr>
      </w:pPr>
      <w:r>
        <w:rPr>
          <w:rFonts w:ascii="华文中宋" w:eastAsia="华文中宋" w:hAnsi="华文中宋" w:hint="eastAsia"/>
          <w:b/>
          <w:sz w:val="24"/>
          <w:szCs w:val="24"/>
        </w:rPr>
        <w:t xml:space="preserve">           </w:t>
      </w:r>
    </w:p>
    <w:p w:rsidR="0001333D" w:rsidRDefault="0001333D" w:rsidP="00517616">
      <w:pPr>
        <w:rPr>
          <w:ins w:id="12" w:author="Doris" w:date="2013-12-01T23:03:00Z"/>
          <w:rFonts w:ascii="华文中宋" w:eastAsia="华文中宋" w:hAnsi="华文中宋"/>
          <w:b/>
          <w:sz w:val="24"/>
          <w:szCs w:val="24"/>
        </w:rPr>
      </w:pPr>
    </w:p>
    <w:p w:rsidR="0001333D" w:rsidRDefault="0001333D" w:rsidP="00517616">
      <w:pPr>
        <w:rPr>
          <w:ins w:id="13" w:author="Doris" w:date="2013-12-01T23:03:00Z"/>
          <w:rFonts w:ascii="华文中宋" w:eastAsia="华文中宋" w:hAnsi="华文中宋"/>
          <w:b/>
          <w:sz w:val="24"/>
          <w:szCs w:val="24"/>
        </w:rPr>
      </w:pPr>
    </w:p>
    <w:p w:rsidR="00517616" w:rsidRDefault="00517616" w:rsidP="00517616">
      <w:pPr>
        <w:rPr>
          <w:rFonts w:ascii="华文中宋" w:eastAsia="华文中宋" w:hAnsi="华文中宋"/>
          <w:b/>
          <w:sz w:val="24"/>
          <w:szCs w:val="24"/>
        </w:rPr>
      </w:pPr>
      <w:r>
        <w:rPr>
          <w:rFonts w:ascii="华文中宋" w:eastAsia="华文中宋" w:hAnsi="华文中宋" w:hint="eastAsia"/>
          <w:b/>
          <w:sz w:val="24"/>
          <w:szCs w:val="24"/>
        </w:rPr>
        <w:lastRenderedPageBreak/>
        <w:t>附录1</w:t>
      </w:r>
    </w:p>
    <w:tbl>
      <w:tblPr>
        <w:tblW w:w="8140" w:type="dxa"/>
        <w:tblLook w:val="04A0" w:firstRow="1" w:lastRow="0" w:firstColumn="1" w:lastColumn="0" w:noHBand="0" w:noVBand="1"/>
      </w:tblPr>
      <w:tblGrid>
        <w:gridCol w:w="689"/>
        <w:gridCol w:w="391"/>
        <w:gridCol w:w="1915"/>
        <w:gridCol w:w="45"/>
        <w:gridCol w:w="1960"/>
        <w:gridCol w:w="301"/>
        <w:gridCol w:w="1011"/>
        <w:gridCol w:w="1828"/>
      </w:tblGrid>
      <w:tr w:rsidR="00517616" w:rsidRPr="00517616" w:rsidTr="00517616">
        <w:trPr>
          <w:trHeight w:val="402"/>
        </w:trPr>
        <w:tc>
          <w:tcPr>
            <w:tcW w:w="8140"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17616" w:rsidRPr="00517616" w:rsidRDefault="00517616" w:rsidP="00517616">
            <w:pPr>
              <w:widowControl/>
              <w:jc w:val="left"/>
              <w:rPr>
                <w:rFonts w:ascii="宋体" w:hAnsi="宋体" w:cs="宋体"/>
                <w:b/>
                <w:bCs/>
                <w:kern w:val="0"/>
                <w:sz w:val="24"/>
                <w:szCs w:val="24"/>
              </w:rPr>
            </w:pPr>
            <w:r w:rsidRPr="00517616">
              <w:rPr>
                <w:rFonts w:ascii="宋体" w:hAnsi="宋体" w:cs="宋体" w:hint="eastAsia"/>
                <w:b/>
                <w:bCs/>
                <w:kern w:val="0"/>
                <w:sz w:val="24"/>
                <w:szCs w:val="24"/>
              </w:rPr>
              <w:t>登记表</w:t>
            </w:r>
          </w:p>
        </w:tc>
      </w:tr>
      <w:tr w:rsidR="00517616" w:rsidRPr="00517616" w:rsidTr="00517616">
        <w:trPr>
          <w:trHeight w:val="402"/>
        </w:trPr>
        <w:tc>
          <w:tcPr>
            <w:tcW w:w="689" w:type="dxa"/>
            <w:tcBorders>
              <w:top w:val="nil"/>
              <w:left w:val="single" w:sz="4" w:space="0" w:color="auto"/>
              <w:bottom w:val="single" w:sz="4" w:space="0" w:color="auto"/>
              <w:right w:val="single" w:sz="4" w:space="0" w:color="auto"/>
            </w:tcBorders>
            <w:shd w:val="clear" w:color="auto" w:fill="auto"/>
            <w:noWrap/>
            <w:vAlign w:val="center"/>
            <w:hideMark/>
          </w:tcPr>
          <w:p w:rsidR="00517616" w:rsidRPr="00517616" w:rsidRDefault="00517616" w:rsidP="00517616">
            <w:pPr>
              <w:widowControl/>
              <w:jc w:val="left"/>
              <w:rPr>
                <w:rFonts w:ascii="宋体" w:hAnsi="宋体" w:cs="宋体"/>
                <w:b/>
                <w:bCs/>
                <w:kern w:val="0"/>
                <w:sz w:val="24"/>
                <w:szCs w:val="24"/>
              </w:rPr>
            </w:pPr>
            <w:r w:rsidRPr="00517616">
              <w:rPr>
                <w:rFonts w:ascii="宋体" w:hAnsi="宋体" w:cs="宋体" w:hint="eastAsia"/>
                <w:b/>
                <w:bCs/>
                <w:kern w:val="0"/>
                <w:sz w:val="24"/>
                <w:szCs w:val="24"/>
              </w:rPr>
              <w:t>编号</w:t>
            </w:r>
          </w:p>
        </w:tc>
        <w:tc>
          <w:tcPr>
            <w:tcW w:w="4612" w:type="dxa"/>
            <w:gridSpan w:val="5"/>
            <w:tcBorders>
              <w:top w:val="single" w:sz="4" w:space="0" w:color="auto"/>
              <w:left w:val="nil"/>
              <w:bottom w:val="single" w:sz="4" w:space="0" w:color="auto"/>
              <w:right w:val="single" w:sz="4" w:space="0" w:color="auto"/>
            </w:tcBorders>
            <w:shd w:val="clear" w:color="auto" w:fill="auto"/>
            <w:noWrap/>
            <w:vAlign w:val="center"/>
            <w:hideMark/>
          </w:tcPr>
          <w:p w:rsidR="00517616" w:rsidRPr="00517616" w:rsidRDefault="00517616" w:rsidP="00517616">
            <w:pPr>
              <w:widowControl/>
              <w:jc w:val="left"/>
              <w:rPr>
                <w:rFonts w:ascii="宋体" w:hAnsi="宋体" w:cs="宋体"/>
                <w:b/>
                <w:bCs/>
                <w:kern w:val="0"/>
                <w:sz w:val="24"/>
                <w:szCs w:val="24"/>
              </w:rPr>
            </w:pPr>
            <w:r w:rsidRPr="00517616">
              <w:rPr>
                <w:rFonts w:ascii="宋体" w:hAnsi="宋体" w:cs="宋体" w:hint="eastAsia"/>
                <w:b/>
                <w:bCs/>
                <w:kern w:val="0"/>
                <w:sz w:val="24"/>
                <w:szCs w:val="24"/>
              </w:rPr>
              <w:t>组成班级</w:t>
            </w:r>
          </w:p>
        </w:tc>
        <w:tc>
          <w:tcPr>
            <w:tcW w:w="1011" w:type="dxa"/>
            <w:tcBorders>
              <w:top w:val="nil"/>
              <w:left w:val="nil"/>
              <w:bottom w:val="single" w:sz="4" w:space="0" w:color="auto"/>
              <w:right w:val="single" w:sz="4" w:space="0" w:color="auto"/>
            </w:tcBorders>
            <w:shd w:val="clear" w:color="auto" w:fill="auto"/>
            <w:noWrap/>
            <w:vAlign w:val="center"/>
            <w:hideMark/>
          </w:tcPr>
          <w:p w:rsidR="00517616" w:rsidRPr="00517616" w:rsidRDefault="00517616" w:rsidP="00517616">
            <w:pPr>
              <w:widowControl/>
              <w:jc w:val="left"/>
              <w:rPr>
                <w:rFonts w:ascii="宋体" w:hAnsi="宋体" w:cs="宋体"/>
                <w:b/>
                <w:bCs/>
                <w:kern w:val="0"/>
                <w:sz w:val="24"/>
                <w:szCs w:val="24"/>
              </w:rPr>
            </w:pPr>
            <w:r w:rsidRPr="00517616">
              <w:rPr>
                <w:rFonts w:ascii="宋体" w:hAnsi="宋体" w:cs="宋体" w:hint="eastAsia"/>
                <w:b/>
                <w:bCs/>
                <w:kern w:val="0"/>
                <w:sz w:val="24"/>
                <w:szCs w:val="24"/>
              </w:rPr>
              <w:t>负责人</w:t>
            </w:r>
          </w:p>
        </w:tc>
        <w:tc>
          <w:tcPr>
            <w:tcW w:w="1828" w:type="dxa"/>
            <w:tcBorders>
              <w:top w:val="nil"/>
              <w:left w:val="nil"/>
              <w:bottom w:val="single" w:sz="4" w:space="0" w:color="auto"/>
              <w:right w:val="single" w:sz="4" w:space="0" w:color="auto"/>
            </w:tcBorders>
            <w:shd w:val="clear" w:color="auto" w:fill="auto"/>
            <w:noWrap/>
            <w:vAlign w:val="center"/>
            <w:hideMark/>
          </w:tcPr>
          <w:p w:rsidR="00517616" w:rsidRPr="00517616" w:rsidRDefault="00517616" w:rsidP="00517616">
            <w:pPr>
              <w:widowControl/>
              <w:jc w:val="left"/>
              <w:rPr>
                <w:rFonts w:ascii="宋体" w:hAnsi="宋体" w:cs="宋体"/>
                <w:b/>
                <w:bCs/>
                <w:kern w:val="0"/>
                <w:sz w:val="24"/>
                <w:szCs w:val="24"/>
              </w:rPr>
            </w:pPr>
            <w:r w:rsidRPr="00517616">
              <w:rPr>
                <w:rFonts w:ascii="宋体" w:hAnsi="宋体" w:cs="宋体" w:hint="eastAsia"/>
                <w:b/>
                <w:bCs/>
                <w:kern w:val="0"/>
                <w:sz w:val="24"/>
                <w:szCs w:val="24"/>
              </w:rPr>
              <w:t>联系方式</w:t>
            </w:r>
          </w:p>
        </w:tc>
      </w:tr>
      <w:tr w:rsidR="00517616" w:rsidRPr="00517616" w:rsidTr="00517616">
        <w:trPr>
          <w:trHeight w:val="402"/>
        </w:trPr>
        <w:tc>
          <w:tcPr>
            <w:tcW w:w="689" w:type="dxa"/>
            <w:tcBorders>
              <w:top w:val="nil"/>
              <w:left w:val="single" w:sz="4" w:space="0" w:color="auto"/>
              <w:bottom w:val="single" w:sz="4" w:space="0" w:color="auto"/>
              <w:right w:val="single" w:sz="4" w:space="0" w:color="auto"/>
            </w:tcBorders>
            <w:shd w:val="clear" w:color="auto" w:fill="auto"/>
            <w:noWrap/>
            <w:vAlign w:val="center"/>
            <w:hideMark/>
          </w:tcPr>
          <w:p w:rsidR="00517616" w:rsidRPr="00517616" w:rsidRDefault="00517616" w:rsidP="00517616">
            <w:pPr>
              <w:widowControl/>
              <w:jc w:val="left"/>
              <w:rPr>
                <w:rFonts w:ascii="宋体" w:hAnsi="宋体" w:cs="宋体"/>
                <w:b/>
                <w:bCs/>
                <w:kern w:val="0"/>
                <w:sz w:val="24"/>
                <w:szCs w:val="24"/>
              </w:rPr>
            </w:pPr>
            <w:r w:rsidRPr="00517616">
              <w:rPr>
                <w:rFonts w:ascii="宋体" w:hAnsi="宋体" w:cs="宋体" w:hint="eastAsia"/>
                <w:b/>
                <w:bCs/>
                <w:kern w:val="0"/>
                <w:sz w:val="24"/>
                <w:szCs w:val="24"/>
              </w:rPr>
              <w:t>A1</w:t>
            </w:r>
          </w:p>
        </w:tc>
        <w:tc>
          <w:tcPr>
            <w:tcW w:w="2306" w:type="dxa"/>
            <w:gridSpan w:val="2"/>
            <w:tcBorders>
              <w:top w:val="nil"/>
              <w:left w:val="nil"/>
              <w:bottom w:val="single" w:sz="4" w:space="0" w:color="auto"/>
              <w:right w:val="single" w:sz="4" w:space="0" w:color="auto"/>
            </w:tcBorders>
            <w:shd w:val="clear" w:color="auto" w:fill="auto"/>
            <w:noWrap/>
            <w:vAlign w:val="center"/>
            <w:hideMark/>
          </w:tcPr>
          <w:p w:rsidR="00517616" w:rsidRPr="00517616" w:rsidRDefault="00517616" w:rsidP="00517616">
            <w:pPr>
              <w:widowControl/>
              <w:jc w:val="left"/>
              <w:rPr>
                <w:rFonts w:ascii="宋体" w:hAnsi="宋体" w:cs="宋体"/>
                <w:b/>
                <w:bCs/>
                <w:kern w:val="0"/>
                <w:sz w:val="24"/>
                <w:szCs w:val="24"/>
              </w:rPr>
            </w:pPr>
            <w:r w:rsidRPr="00517616">
              <w:rPr>
                <w:rFonts w:ascii="宋体" w:hAnsi="宋体" w:cs="宋体" w:hint="eastAsia"/>
                <w:b/>
                <w:bCs/>
                <w:kern w:val="0"/>
                <w:sz w:val="24"/>
                <w:szCs w:val="24"/>
              </w:rPr>
              <w:t>软件大</w:t>
            </w:r>
            <w:proofErr w:type="gramStart"/>
            <w:r w:rsidRPr="00517616">
              <w:rPr>
                <w:rFonts w:ascii="宋体" w:hAnsi="宋体" w:cs="宋体" w:hint="eastAsia"/>
                <w:b/>
                <w:bCs/>
                <w:kern w:val="0"/>
                <w:sz w:val="24"/>
                <w:szCs w:val="24"/>
              </w:rPr>
              <w:t>一四</w:t>
            </w:r>
            <w:proofErr w:type="gramEnd"/>
            <w:r w:rsidRPr="00517616">
              <w:rPr>
                <w:rFonts w:ascii="宋体" w:hAnsi="宋体" w:cs="宋体" w:hint="eastAsia"/>
                <w:b/>
                <w:bCs/>
                <w:kern w:val="0"/>
                <w:sz w:val="24"/>
                <w:szCs w:val="24"/>
              </w:rPr>
              <w:t>班</w:t>
            </w:r>
          </w:p>
        </w:tc>
        <w:tc>
          <w:tcPr>
            <w:tcW w:w="2306" w:type="dxa"/>
            <w:gridSpan w:val="3"/>
            <w:tcBorders>
              <w:top w:val="nil"/>
              <w:left w:val="nil"/>
              <w:bottom w:val="single" w:sz="4" w:space="0" w:color="auto"/>
              <w:right w:val="single" w:sz="4" w:space="0" w:color="auto"/>
            </w:tcBorders>
            <w:shd w:val="clear" w:color="auto" w:fill="auto"/>
            <w:noWrap/>
            <w:vAlign w:val="center"/>
            <w:hideMark/>
          </w:tcPr>
          <w:p w:rsidR="00517616" w:rsidRPr="00517616" w:rsidRDefault="00517616" w:rsidP="00517616">
            <w:pPr>
              <w:widowControl/>
              <w:jc w:val="left"/>
              <w:rPr>
                <w:rFonts w:ascii="宋体" w:hAnsi="宋体" w:cs="宋体"/>
                <w:b/>
                <w:bCs/>
                <w:kern w:val="0"/>
                <w:sz w:val="24"/>
                <w:szCs w:val="24"/>
              </w:rPr>
            </w:pPr>
            <w:r w:rsidRPr="00517616">
              <w:rPr>
                <w:rFonts w:ascii="宋体" w:hAnsi="宋体" w:cs="宋体" w:hint="eastAsia"/>
                <w:b/>
                <w:bCs/>
                <w:kern w:val="0"/>
                <w:sz w:val="24"/>
                <w:szCs w:val="24"/>
              </w:rPr>
              <w:t>计算机大</w:t>
            </w:r>
            <w:proofErr w:type="gramStart"/>
            <w:r w:rsidRPr="00517616">
              <w:rPr>
                <w:rFonts w:ascii="宋体" w:hAnsi="宋体" w:cs="宋体" w:hint="eastAsia"/>
                <w:b/>
                <w:bCs/>
                <w:kern w:val="0"/>
                <w:sz w:val="24"/>
                <w:szCs w:val="24"/>
              </w:rPr>
              <w:t>一三</w:t>
            </w:r>
            <w:proofErr w:type="gramEnd"/>
            <w:r w:rsidRPr="00517616">
              <w:rPr>
                <w:rFonts w:ascii="宋体" w:hAnsi="宋体" w:cs="宋体" w:hint="eastAsia"/>
                <w:b/>
                <w:bCs/>
                <w:kern w:val="0"/>
                <w:sz w:val="24"/>
                <w:szCs w:val="24"/>
              </w:rPr>
              <w:t>班</w:t>
            </w:r>
          </w:p>
        </w:tc>
        <w:tc>
          <w:tcPr>
            <w:tcW w:w="1011" w:type="dxa"/>
            <w:tcBorders>
              <w:top w:val="nil"/>
              <w:left w:val="nil"/>
              <w:bottom w:val="single" w:sz="4" w:space="0" w:color="auto"/>
              <w:right w:val="single" w:sz="4" w:space="0" w:color="auto"/>
            </w:tcBorders>
            <w:shd w:val="clear" w:color="auto" w:fill="auto"/>
            <w:noWrap/>
            <w:vAlign w:val="center"/>
            <w:hideMark/>
          </w:tcPr>
          <w:p w:rsidR="00517616" w:rsidRPr="00517616" w:rsidRDefault="00517616" w:rsidP="00517616">
            <w:pPr>
              <w:widowControl/>
              <w:jc w:val="left"/>
              <w:rPr>
                <w:rFonts w:ascii="宋体" w:hAnsi="宋体" w:cs="宋体"/>
                <w:b/>
                <w:bCs/>
                <w:kern w:val="0"/>
                <w:sz w:val="24"/>
                <w:szCs w:val="24"/>
              </w:rPr>
            </w:pPr>
            <w:r w:rsidRPr="00517616">
              <w:rPr>
                <w:rFonts w:ascii="宋体" w:hAnsi="宋体" w:cs="宋体" w:hint="eastAsia"/>
                <w:b/>
                <w:bCs/>
                <w:kern w:val="0"/>
                <w:sz w:val="24"/>
                <w:szCs w:val="24"/>
              </w:rPr>
              <w:t>彭颖</w:t>
            </w:r>
          </w:p>
        </w:tc>
        <w:tc>
          <w:tcPr>
            <w:tcW w:w="1828" w:type="dxa"/>
            <w:tcBorders>
              <w:top w:val="nil"/>
              <w:left w:val="nil"/>
              <w:bottom w:val="single" w:sz="4" w:space="0" w:color="auto"/>
              <w:right w:val="single" w:sz="4" w:space="0" w:color="auto"/>
            </w:tcBorders>
            <w:shd w:val="clear" w:color="auto" w:fill="auto"/>
            <w:noWrap/>
            <w:vAlign w:val="center"/>
            <w:hideMark/>
          </w:tcPr>
          <w:p w:rsidR="00517616" w:rsidRPr="00517616" w:rsidRDefault="00517616" w:rsidP="00517616">
            <w:pPr>
              <w:widowControl/>
              <w:jc w:val="right"/>
              <w:rPr>
                <w:rFonts w:ascii="宋体" w:hAnsi="宋体" w:cs="宋体"/>
                <w:b/>
                <w:bCs/>
                <w:kern w:val="0"/>
                <w:sz w:val="24"/>
                <w:szCs w:val="24"/>
              </w:rPr>
            </w:pPr>
            <w:r w:rsidRPr="00517616">
              <w:rPr>
                <w:rFonts w:ascii="宋体" w:hAnsi="宋体" w:cs="宋体" w:hint="eastAsia"/>
                <w:b/>
                <w:bCs/>
                <w:kern w:val="0"/>
                <w:sz w:val="24"/>
                <w:szCs w:val="24"/>
              </w:rPr>
              <w:t>15651770719</w:t>
            </w:r>
          </w:p>
        </w:tc>
      </w:tr>
      <w:tr w:rsidR="00517616" w:rsidRPr="00517616" w:rsidTr="00517616">
        <w:trPr>
          <w:trHeight w:val="402"/>
        </w:trPr>
        <w:tc>
          <w:tcPr>
            <w:tcW w:w="689" w:type="dxa"/>
            <w:tcBorders>
              <w:top w:val="nil"/>
              <w:left w:val="single" w:sz="4" w:space="0" w:color="auto"/>
              <w:bottom w:val="single" w:sz="4" w:space="0" w:color="auto"/>
              <w:right w:val="single" w:sz="4" w:space="0" w:color="auto"/>
            </w:tcBorders>
            <w:shd w:val="clear" w:color="auto" w:fill="auto"/>
            <w:noWrap/>
            <w:vAlign w:val="center"/>
            <w:hideMark/>
          </w:tcPr>
          <w:p w:rsidR="00517616" w:rsidRPr="00517616" w:rsidRDefault="00517616" w:rsidP="00517616">
            <w:pPr>
              <w:widowControl/>
              <w:jc w:val="left"/>
              <w:rPr>
                <w:rFonts w:ascii="宋体" w:hAnsi="宋体" w:cs="宋体"/>
                <w:b/>
                <w:bCs/>
                <w:kern w:val="0"/>
                <w:sz w:val="24"/>
                <w:szCs w:val="24"/>
              </w:rPr>
            </w:pPr>
            <w:r w:rsidRPr="00517616">
              <w:rPr>
                <w:rFonts w:ascii="宋体" w:hAnsi="宋体" w:cs="宋体" w:hint="eastAsia"/>
                <w:b/>
                <w:bCs/>
                <w:kern w:val="0"/>
                <w:sz w:val="24"/>
                <w:szCs w:val="24"/>
              </w:rPr>
              <w:t>A2</w:t>
            </w:r>
          </w:p>
        </w:tc>
        <w:tc>
          <w:tcPr>
            <w:tcW w:w="2306" w:type="dxa"/>
            <w:gridSpan w:val="2"/>
            <w:tcBorders>
              <w:top w:val="nil"/>
              <w:left w:val="nil"/>
              <w:bottom w:val="single" w:sz="4" w:space="0" w:color="auto"/>
              <w:right w:val="single" w:sz="4" w:space="0" w:color="auto"/>
            </w:tcBorders>
            <w:shd w:val="clear" w:color="auto" w:fill="auto"/>
            <w:noWrap/>
            <w:vAlign w:val="center"/>
            <w:hideMark/>
          </w:tcPr>
          <w:p w:rsidR="00517616" w:rsidRPr="00517616" w:rsidRDefault="00517616" w:rsidP="00517616">
            <w:pPr>
              <w:widowControl/>
              <w:jc w:val="left"/>
              <w:rPr>
                <w:rFonts w:ascii="宋体" w:hAnsi="宋体" w:cs="宋体"/>
                <w:b/>
                <w:bCs/>
                <w:kern w:val="0"/>
                <w:sz w:val="24"/>
                <w:szCs w:val="24"/>
              </w:rPr>
            </w:pPr>
            <w:r w:rsidRPr="00517616">
              <w:rPr>
                <w:rFonts w:ascii="宋体" w:hAnsi="宋体" w:cs="宋体" w:hint="eastAsia"/>
                <w:b/>
                <w:bCs/>
                <w:kern w:val="0"/>
                <w:sz w:val="24"/>
                <w:szCs w:val="24"/>
              </w:rPr>
              <w:t>计算机大一二班</w:t>
            </w:r>
          </w:p>
        </w:tc>
        <w:tc>
          <w:tcPr>
            <w:tcW w:w="2306" w:type="dxa"/>
            <w:gridSpan w:val="3"/>
            <w:tcBorders>
              <w:top w:val="nil"/>
              <w:left w:val="nil"/>
              <w:bottom w:val="single" w:sz="4" w:space="0" w:color="auto"/>
              <w:right w:val="single" w:sz="4" w:space="0" w:color="auto"/>
            </w:tcBorders>
            <w:shd w:val="clear" w:color="auto" w:fill="auto"/>
            <w:noWrap/>
            <w:vAlign w:val="center"/>
            <w:hideMark/>
          </w:tcPr>
          <w:p w:rsidR="00517616" w:rsidRPr="00517616" w:rsidRDefault="00517616" w:rsidP="00517616">
            <w:pPr>
              <w:widowControl/>
              <w:jc w:val="left"/>
              <w:rPr>
                <w:rFonts w:ascii="宋体" w:hAnsi="宋体" w:cs="宋体"/>
                <w:b/>
                <w:bCs/>
                <w:kern w:val="0"/>
                <w:sz w:val="24"/>
                <w:szCs w:val="24"/>
              </w:rPr>
            </w:pPr>
            <w:r w:rsidRPr="00517616">
              <w:rPr>
                <w:rFonts w:ascii="宋体" w:hAnsi="宋体" w:cs="宋体" w:hint="eastAsia"/>
                <w:b/>
                <w:bCs/>
                <w:kern w:val="0"/>
                <w:sz w:val="24"/>
                <w:szCs w:val="24"/>
              </w:rPr>
              <w:t>计算机大</w:t>
            </w:r>
            <w:proofErr w:type="gramStart"/>
            <w:r w:rsidR="003872D2" w:rsidRPr="00F872CD">
              <w:rPr>
                <w:rFonts w:hint="eastAsia"/>
                <w:b/>
                <w:sz w:val="24"/>
                <w:szCs w:val="24"/>
              </w:rPr>
              <w:t>一四</w:t>
            </w:r>
            <w:proofErr w:type="gramEnd"/>
            <w:r w:rsidRPr="00517616">
              <w:rPr>
                <w:rFonts w:ascii="宋体" w:hAnsi="宋体" w:cs="宋体" w:hint="eastAsia"/>
                <w:b/>
                <w:bCs/>
                <w:kern w:val="0"/>
                <w:sz w:val="24"/>
                <w:szCs w:val="24"/>
              </w:rPr>
              <w:t>班</w:t>
            </w:r>
          </w:p>
        </w:tc>
        <w:tc>
          <w:tcPr>
            <w:tcW w:w="1011" w:type="dxa"/>
            <w:tcBorders>
              <w:top w:val="nil"/>
              <w:left w:val="nil"/>
              <w:bottom w:val="single" w:sz="4" w:space="0" w:color="auto"/>
              <w:right w:val="single" w:sz="4" w:space="0" w:color="auto"/>
            </w:tcBorders>
            <w:shd w:val="clear" w:color="auto" w:fill="auto"/>
            <w:noWrap/>
            <w:vAlign w:val="center"/>
            <w:hideMark/>
          </w:tcPr>
          <w:p w:rsidR="00517616" w:rsidRPr="00517616" w:rsidRDefault="00517616" w:rsidP="00517616">
            <w:pPr>
              <w:widowControl/>
              <w:jc w:val="left"/>
              <w:rPr>
                <w:rFonts w:ascii="宋体" w:hAnsi="宋体" w:cs="宋体"/>
                <w:b/>
                <w:bCs/>
                <w:kern w:val="0"/>
                <w:sz w:val="24"/>
                <w:szCs w:val="24"/>
              </w:rPr>
            </w:pPr>
            <w:r w:rsidRPr="00517616">
              <w:rPr>
                <w:rFonts w:ascii="宋体" w:hAnsi="宋体" w:cs="宋体" w:hint="eastAsia"/>
                <w:b/>
                <w:bCs/>
                <w:kern w:val="0"/>
                <w:sz w:val="24"/>
                <w:szCs w:val="24"/>
              </w:rPr>
              <w:t>杨嘉熙</w:t>
            </w:r>
          </w:p>
        </w:tc>
        <w:tc>
          <w:tcPr>
            <w:tcW w:w="1828" w:type="dxa"/>
            <w:tcBorders>
              <w:top w:val="nil"/>
              <w:left w:val="nil"/>
              <w:bottom w:val="single" w:sz="4" w:space="0" w:color="auto"/>
              <w:right w:val="single" w:sz="4" w:space="0" w:color="auto"/>
            </w:tcBorders>
            <w:shd w:val="clear" w:color="auto" w:fill="auto"/>
            <w:noWrap/>
            <w:vAlign w:val="center"/>
            <w:hideMark/>
          </w:tcPr>
          <w:p w:rsidR="00517616" w:rsidRPr="00517616" w:rsidRDefault="00517616" w:rsidP="00517616">
            <w:pPr>
              <w:widowControl/>
              <w:jc w:val="right"/>
              <w:rPr>
                <w:rFonts w:ascii="宋体" w:hAnsi="宋体" w:cs="宋体"/>
                <w:b/>
                <w:bCs/>
                <w:kern w:val="0"/>
                <w:sz w:val="24"/>
                <w:szCs w:val="24"/>
              </w:rPr>
            </w:pPr>
            <w:r w:rsidRPr="00517616">
              <w:rPr>
                <w:rFonts w:ascii="宋体" w:hAnsi="宋体" w:cs="宋体" w:hint="eastAsia"/>
                <w:b/>
                <w:bCs/>
                <w:kern w:val="0"/>
                <w:sz w:val="24"/>
                <w:szCs w:val="24"/>
              </w:rPr>
              <w:t>15902323043</w:t>
            </w:r>
          </w:p>
        </w:tc>
      </w:tr>
      <w:tr w:rsidR="00517616" w:rsidRPr="00517616" w:rsidTr="00517616">
        <w:trPr>
          <w:trHeight w:val="402"/>
        </w:trPr>
        <w:tc>
          <w:tcPr>
            <w:tcW w:w="689" w:type="dxa"/>
            <w:tcBorders>
              <w:top w:val="nil"/>
              <w:left w:val="single" w:sz="4" w:space="0" w:color="auto"/>
              <w:bottom w:val="single" w:sz="4" w:space="0" w:color="auto"/>
              <w:right w:val="single" w:sz="4" w:space="0" w:color="auto"/>
            </w:tcBorders>
            <w:shd w:val="clear" w:color="auto" w:fill="auto"/>
            <w:noWrap/>
            <w:vAlign w:val="center"/>
            <w:hideMark/>
          </w:tcPr>
          <w:p w:rsidR="00517616" w:rsidRPr="00517616" w:rsidRDefault="00517616" w:rsidP="00517616">
            <w:pPr>
              <w:widowControl/>
              <w:jc w:val="left"/>
              <w:rPr>
                <w:rFonts w:ascii="宋体" w:hAnsi="宋体" w:cs="宋体"/>
                <w:b/>
                <w:bCs/>
                <w:kern w:val="0"/>
                <w:sz w:val="24"/>
                <w:szCs w:val="24"/>
              </w:rPr>
            </w:pPr>
            <w:r w:rsidRPr="00517616">
              <w:rPr>
                <w:rFonts w:ascii="宋体" w:hAnsi="宋体" w:cs="宋体" w:hint="eastAsia"/>
                <w:b/>
                <w:bCs/>
                <w:kern w:val="0"/>
                <w:sz w:val="24"/>
                <w:szCs w:val="24"/>
              </w:rPr>
              <w:t>A3</w:t>
            </w:r>
          </w:p>
        </w:tc>
        <w:tc>
          <w:tcPr>
            <w:tcW w:w="2306" w:type="dxa"/>
            <w:gridSpan w:val="2"/>
            <w:tcBorders>
              <w:top w:val="nil"/>
              <w:left w:val="nil"/>
              <w:bottom w:val="single" w:sz="4" w:space="0" w:color="auto"/>
              <w:right w:val="single" w:sz="4" w:space="0" w:color="auto"/>
            </w:tcBorders>
            <w:shd w:val="clear" w:color="auto" w:fill="auto"/>
            <w:noWrap/>
            <w:vAlign w:val="center"/>
            <w:hideMark/>
          </w:tcPr>
          <w:p w:rsidR="00517616" w:rsidRPr="00517616" w:rsidRDefault="00517616" w:rsidP="00517616">
            <w:pPr>
              <w:widowControl/>
              <w:jc w:val="left"/>
              <w:rPr>
                <w:rFonts w:ascii="宋体" w:hAnsi="宋体" w:cs="宋体"/>
                <w:b/>
                <w:bCs/>
                <w:kern w:val="0"/>
                <w:sz w:val="24"/>
                <w:szCs w:val="24"/>
              </w:rPr>
            </w:pPr>
            <w:r w:rsidRPr="00517616">
              <w:rPr>
                <w:rFonts w:ascii="宋体" w:hAnsi="宋体" w:cs="宋体" w:hint="eastAsia"/>
                <w:b/>
                <w:bCs/>
                <w:kern w:val="0"/>
                <w:sz w:val="24"/>
                <w:szCs w:val="24"/>
              </w:rPr>
              <w:t>软件大</w:t>
            </w:r>
            <w:proofErr w:type="gramStart"/>
            <w:r w:rsidRPr="00517616">
              <w:rPr>
                <w:rFonts w:ascii="宋体" w:hAnsi="宋体" w:cs="宋体" w:hint="eastAsia"/>
                <w:b/>
                <w:bCs/>
                <w:kern w:val="0"/>
                <w:sz w:val="24"/>
                <w:szCs w:val="24"/>
              </w:rPr>
              <w:t>二二</w:t>
            </w:r>
            <w:proofErr w:type="gramEnd"/>
            <w:r w:rsidRPr="00517616">
              <w:rPr>
                <w:rFonts w:ascii="宋体" w:hAnsi="宋体" w:cs="宋体" w:hint="eastAsia"/>
                <w:b/>
                <w:bCs/>
                <w:kern w:val="0"/>
                <w:sz w:val="24"/>
                <w:szCs w:val="24"/>
              </w:rPr>
              <w:t>班</w:t>
            </w:r>
          </w:p>
        </w:tc>
        <w:tc>
          <w:tcPr>
            <w:tcW w:w="2306" w:type="dxa"/>
            <w:gridSpan w:val="3"/>
            <w:tcBorders>
              <w:top w:val="nil"/>
              <w:left w:val="nil"/>
              <w:bottom w:val="single" w:sz="4" w:space="0" w:color="auto"/>
              <w:right w:val="single" w:sz="4" w:space="0" w:color="auto"/>
            </w:tcBorders>
            <w:shd w:val="clear" w:color="auto" w:fill="auto"/>
            <w:noWrap/>
            <w:vAlign w:val="center"/>
            <w:hideMark/>
          </w:tcPr>
          <w:p w:rsidR="00517616" w:rsidRPr="00517616" w:rsidRDefault="00517616" w:rsidP="00517616">
            <w:pPr>
              <w:widowControl/>
              <w:jc w:val="left"/>
              <w:rPr>
                <w:rFonts w:ascii="宋体" w:hAnsi="宋体" w:cs="宋体"/>
                <w:b/>
                <w:bCs/>
                <w:kern w:val="0"/>
                <w:sz w:val="24"/>
                <w:szCs w:val="24"/>
              </w:rPr>
            </w:pPr>
            <w:r w:rsidRPr="00517616">
              <w:rPr>
                <w:rFonts w:ascii="宋体" w:hAnsi="宋体" w:cs="宋体" w:hint="eastAsia"/>
                <w:b/>
                <w:bCs/>
                <w:kern w:val="0"/>
                <w:sz w:val="24"/>
                <w:szCs w:val="24"/>
              </w:rPr>
              <w:t>软件大</w:t>
            </w:r>
            <w:proofErr w:type="gramStart"/>
            <w:r w:rsidRPr="00517616">
              <w:rPr>
                <w:rFonts w:ascii="宋体" w:hAnsi="宋体" w:cs="宋体" w:hint="eastAsia"/>
                <w:b/>
                <w:bCs/>
                <w:kern w:val="0"/>
                <w:sz w:val="24"/>
                <w:szCs w:val="24"/>
              </w:rPr>
              <w:t>二四</w:t>
            </w:r>
            <w:proofErr w:type="gramEnd"/>
            <w:r w:rsidRPr="00517616">
              <w:rPr>
                <w:rFonts w:ascii="宋体" w:hAnsi="宋体" w:cs="宋体" w:hint="eastAsia"/>
                <w:b/>
                <w:bCs/>
                <w:kern w:val="0"/>
                <w:sz w:val="24"/>
                <w:szCs w:val="24"/>
              </w:rPr>
              <w:t>班</w:t>
            </w:r>
          </w:p>
        </w:tc>
        <w:tc>
          <w:tcPr>
            <w:tcW w:w="1011" w:type="dxa"/>
            <w:tcBorders>
              <w:top w:val="nil"/>
              <w:left w:val="nil"/>
              <w:bottom w:val="single" w:sz="4" w:space="0" w:color="auto"/>
              <w:right w:val="single" w:sz="4" w:space="0" w:color="auto"/>
            </w:tcBorders>
            <w:shd w:val="clear" w:color="auto" w:fill="auto"/>
            <w:noWrap/>
            <w:vAlign w:val="center"/>
            <w:hideMark/>
          </w:tcPr>
          <w:p w:rsidR="00517616" w:rsidRPr="00517616" w:rsidRDefault="00517616" w:rsidP="00517616">
            <w:pPr>
              <w:widowControl/>
              <w:jc w:val="left"/>
              <w:rPr>
                <w:rFonts w:ascii="宋体" w:hAnsi="宋体" w:cs="宋体"/>
                <w:b/>
                <w:bCs/>
                <w:kern w:val="0"/>
                <w:sz w:val="24"/>
                <w:szCs w:val="24"/>
              </w:rPr>
            </w:pPr>
            <w:r w:rsidRPr="00517616">
              <w:rPr>
                <w:rFonts w:ascii="宋体" w:hAnsi="宋体" w:cs="宋体" w:hint="eastAsia"/>
                <w:b/>
                <w:bCs/>
                <w:kern w:val="0"/>
                <w:sz w:val="24"/>
                <w:szCs w:val="24"/>
              </w:rPr>
              <w:t>卓嗣琪</w:t>
            </w:r>
          </w:p>
        </w:tc>
        <w:tc>
          <w:tcPr>
            <w:tcW w:w="1828" w:type="dxa"/>
            <w:tcBorders>
              <w:top w:val="nil"/>
              <w:left w:val="nil"/>
              <w:bottom w:val="single" w:sz="4" w:space="0" w:color="auto"/>
              <w:right w:val="single" w:sz="4" w:space="0" w:color="auto"/>
            </w:tcBorders>
            <w:shd w:val="clear" w:color="auto" w:fill="auto"/>
            <w:noWrap/>
            <w:vAlign w:val="center"/>
            <w:hideMark/>
          </w:tcPr>
          <w:p w:rsidR="00517616" w:rsidRPr="00517616" w:rsidRDefault="00517616" w:rsidP="00517616">
            <w:pPr>
              <w:widowControl/>
              <w:jc w:val="right"/>
              <w:rPr>
                <w:rFonts w:ascii="宋体" w:hAnsi="宋体" w:cs="宋体"/>
                <w:b/>
                <w:bCs/>
                <w:kern w:val="0"/>
                <w:sz w:val="24"/>
                <w:szCs w:val="24"/>
              </w:rPr>
            </w:pPr>
            <w:r w:rsidRPr="00517616">
              <w:rPr>
                <w:rFonts w:ascii="宋体" w:hAnsi="宋体" w:cs="宋体" w:hint="eastAsia"/>
                <w:b/>
                <w:bCs/>
                <w:kern w:val="0"/>
                <w:sz w:val="24"/>
                <w:szCs w:val="24"/>
              </w:rPr>
              <w:t>15651622169</w:t>
            </w:r>
          </w:p>
        </w:tc>
      </w:tr>
      <w:tr w:rsidR="00517616" w:rsidRPr="00517616" w:rsidTr="00517616">
        <w:trPr>
          <w:trHeight w:val="402"/>
        </w:trPr>
        <w:tc>
          <w:tcPr>
            <w:tcW w:w="689" w:type="dxa"/>
            <w:tcBorders>
              <w:top w:val="nil"/>
              <w:left w:val="single" w:sz="4" w:space="0" w:color="auto"/>
              <w:bottom w:val="single" w:sz="4" w:space="0" w:color="auto"/>
              <w:right w:val="single" w:sz="4" w:space="0" w:color="auto"/>
            </w:tcBorders>
            <w:shd w:val="clear" w:color="auto" w:fill="auto"/>
            <w:noWrap/>
            <w:vAlign w:val="center"/>
            <w:hideMark/>
          </w:tcPr>
          <w:p w:rsidR="00517616" w:rsidRPr="00517616" w:rsidRDefault="00517616" w:rsidP="00517616">
            <w:pPr>
              <w:widowControl/>
              <w:jc w:val="left"/>
              <w:rPr>
                <w:rFonts w:ascii="宋体" w:hAnsi="宋体" w:cs="宋体"/>
                <w:b/>
                <w:bCs/>
                <w:kern w:val="0"/>
                <w:sz w:val="24"/>
                <w:szCs w:val="24"/>
              </w:rPr>
            </w:pPr>
            <w:r w:rsidRPr="00517616">
              <w:rPr>
                <w:rFonts w:ascii="宋体" w:hAnsi="宋体" w:cs="宋体" w:hint="eastAsia"/>
                <w:b/>
                <w:bCs/>
                <w:kern w:val="0"/>
                <w:sz w:val="24"/>
                <w:szCs w:val="24"/>
              </w:rPr>
              <w:t>B1</w:t>
            </w:r>
          </w:p>
        </w:tc>
        <w:tc>
          <w:tcPr>
            <w:tcW w:w="2306" w:type="dxa"/>
            <w:gridSpan w:val="2"/>
            <w:tcBorders>
              <w:top w:val="nil"/>
              <w:left w:val="nil"/>
              <w:bottom w:val="single" w:sz="4" w:space="0" w:color="auto"/>
              <w:right w:val="single" w:sz="4" w:space="0" w:color="auto"/>
            </w:tcBorders>
            <w:shd w:val="clear" w:color="auto" w:fill="auto"/>
            <w:noWrap/>
            <w:vAlign w:val="center"/>
            <w:hideMark/>
          </w:tcPr>
          <w:p w:rsidR="00517616" w:rsidRPr="00517616" w:rsidRDefault="00517616" w:rsidP="00517616">
            <w:pPr>
              <w:widowControl/>
              <w:jc w:val="left"/>
              <w:rPr>
                <w:rFonts w:ascii="宋体" w:hAnsi="宋体" w:cs="宋体"/>
                <w:b/>
                <w:bCs/>
                <w:kern w:val="0"/>
                <w:sz w:val="24"/>
                <w:szCs w:val="24"/>
              </w:rPr>
            </w:pPr>
            <w:r w:rsidRPr="00517616">
              <w:rPr>
                <w:rFonts w:ascii="宋体" w:hAnsi="宋体" w:cs="宋体" w:hint="eastAsia"/>
                <w:b/>
                <w:bCs/>
                <w:kern w:val="0"/>
                <w:sz w:val="24"/>
                <w:szCs w:val="24"/>
              </w:rPr>
              <w:t>计算机大</w:t>
            </w:r>
            <w:proofErr w:type="gramStart"/>
            <w:r w:rsidRPr="00517616">
              <w:rPr>
                <w:rFonts w:ascii="宋体" w:hAnsi="宋体" w:cs="宋体" w:hint="eastAsia"/>
                <w:b/>
                <w:bCs/>
                <w:kern w:val="0"/>
                <w:sz w:val="24"/>
                <w:szCs w:val="24"/>
              </w:rPr>
              <w:t>二二</w:t>
            </w:r>
            <w:proofErr w:type="gramEnd"/>
            <w:r w:rsidRPr="00517616">
              <w:rPr>
                <w:rFonts w:ascii="宋体" w:hAnsi="宋体" w:cs="宋体" w:hint="eastAsia"/>
                <w:b/>
                <w:bCs/>
                <w:kern w:val="0"/>
                <w:sz w:val="24"/>
                <w:szCs w:val="24"/>
              </w:rPr>
              <w:t>班</w:t>
            </w:r>
          </w:p>
        </w:tc>
        <w:tc>
          <w:tcPr>
            <w:tcW w:w="2306" w:type="dxa"/>
            <w:gridSpan w:val="3"/>
            <w:tcBorders>
              <w:top w:val="nil"/>
              <w:left w:val="nil"/>
              <w:bottom w:val="single" w:sz="4" w:space="0" w:color="auto"/>
              <w:right w:val="single" w:sz="4" w:space="0" w:color="auto"/>
            </w:tcBorders>
            <w:shd w:val="clear" w:color="auto" w:fill="auto"/>
            <w:noWrap/>
            <w:vAlign w:val="center"/>
            <w:hideMark/>
          </w:tcPr>
          <w:p w:rsidR="00517616" w:rsidRPr="00517616" w:rsidRDefault="00517616" w:rsidP="00517616">
            <w:pPr>
              <w:widowControl/>
              <w:jc w:val="left"/>
              <w:rPr>
                <w:rFonts w:ascii="宋体" w:hAnsi="宋体" w:cs="宋体"/>
                <w:b/>
                <w:bCs/>
                <w:kern w:val="0"/>
                <w:sz w:val="24"/>
                <w:szCs w:val="24"/>
              </w:rPr>
            </w:pPr>
            <w:r w:rsidRPr="00517616">
              <w:rPr>
                <w:rFonts w:ascii="宋体" w:hAnsi="宋体" w:cs="宋体" w:hint="eastAsia"/>
                <w:b/>
                <w:bCs/>
                <w:kern w:val="0"/>
                <w:sz w:val="24"/>
                <w:szCs w:val="24"/>
              </w:rPr>
              <w:t>计算机大</w:t>
            </w:r>
            <w:proofErr w:type="gramStart"/>
            <w:r w:rsidRPr="00517616">
              <w:rPr>
                <w:rFonts w:ascii="宋体" w:hAnsi="宋体" w:cs="宋体" w:hint="eastAsia"/>
                <w:b/>
                <w:bCs/>
                <w:kern w:val="0"/>
                <w:sz w:val="24"/>
                <w:szCs w:val="24"/>
              </w:rPr>
              <w:t>二四</w:t>
            </w:r>
            <w:proofErr w:type="gramEnd"/>
            <w:r w:rsidRPr="00517616">
              <w:rPr>
                <w:rFonts w:ascii="宋体" w:hAnsi="宋体" w:cs="宋体" w:hint="eastAsia"/>
                <w:b/>
                <w:bCs/>
                <w:kern w:val="0"/>
                <w:sz w:val="24"/>
                <w:szCs w:val="24"/>
              </w:rPr>
              <w:t>班</w:t>
            </w:r>
          </w:p>
        </w:tc>
        <w:tc>
          <w:tcPr>
            <w:tcW w:w="1011" w:type="dxa"/>
            <w:tcBorders>
              <w:top w:val="nil"/>
              <w:left w:val="nil"/>
              <w:bottom w:val="single" w:sz="4" w:space="0" w:color="auto"/>
              <w:right w:val="single" w:sz="4" w:space="0" w:color="auto"/>
            </w:tcBorders>
            <w:shd w:val="clear" w:color="auto" w:fill="auto"/>
            <w:noWrap/>
            <w:vAlign w:val="center"/>
            <w:hideMark/>
          </w:tcPr>
          <w:p w:rsidR="00517616" w:rsidRPr="00517616" w:rsidRDefault="00517616" w:rsidP="00517616">
            <w:pPr>
              <w:widowControl/>
              <w:jc w:val="left"/>
              <w:rPr>
                <w:rFonts w:ascii="宋体" w:hAnsi="宋体" w:cs="宋体"/>
                <w:b/>
                <w:bCs/>
                <w:kern w:val="0"/>
                <w:sz w:val="24"/>
                <w:szCs w:val="24"/>
              </w:rPr>
            </w:pPr>
            <w:r w:rsidRPr="00517616">
              <w:rPr>
                <w:rFonts w:ascii="宋体" w:hAnsi="宋体" w:cs="宋体" w:hint="eastAsia"/>
                <w:b/>
                <w:bCs/>
                <w:kern w:val="0"/>
                <w:sz w:val="24"/>
                <w:szCs w:val="24"/>
              </w:rPr>
              <w:t>王翔</w:t>
            </w:r>
          </w:p>
        </w:tc>
        <w:tc>
          <w:tcPr>
            <w:tcW w:w="1828" w:type="dxa"/>
            <w:tcBorders>
              <w:top w:val="nil"/>
              <w:left w:val="nil"/>
              <w:bottom w:val="single" w:sz="4" w:space="0" w:color="auto"/>
              <w:right w:val="single" w:sz="4" w:space="0" w:color="auto"/>
            </w:tcBorders>
            <w:shd w:val="clear" w:color="auto" w:fill="auto"/>
            <w:noWrap/>
            <w:vAlign w:val="center"/>
            <w:hideMark/>
          </w:tcPr>
          <w:p w:rsidR="00517616" w:rsidRPr="00517616" w:rsidRDefault="00517616" w:rsidP="00517616">
            <w:pPr>
              <w:widowControl/>
              <w:jc w:val="right"/>
              <w:rPr>
                <w:rFonts w:ascii="宋体" w:hAnsi="宋体" w:cs="宋体"/>
                <w:b/>
                <w:bCs/>
                <w:kern w:val="0"/>
                <w:sz w:val="24"/>
                <w:szCs w:val="24"/>
              </w:rPr>
            </w:pPr>
            <w:r w:rsidRPr="00517616">
              <w:rPr>
                <w:rFonts w:ascii="宋体" w:hAnsi="宋体" w:cs="宋体" w:hint="eastAsia"/>
                <w:b/>
                <w:bCs/>
                <w:kern w:val="0"/>
                <w:sz w:val="24"/>
                <w:szCs w:val="24"/>
              </w:rPr>
              <w:t>15150685729</w:t>
            </w:r>
          </w:p>
        </w:tc>
      </w:tr>
      <w:tr w:rsidR="00517616" w:rsidRPr="00517616" w:rsidTr="00517616">
        <w:trPr>
          <w:trHeight w:val="402"/>
        </w:trPr>
        <w:tc>
          <w:tcPr>
            <w:tcW w:w="689" w:type="dxa"/>
            <w:tcBorders>
              <w:top w:val="nil"/>
              <w:left w:val="single" w:sz="4" w:space="0" w:color="auto"/>
              <w:bottom w:val="single" w:sz="4" w:space="0" w:color="auto"/>
              <w:right w:val="single" w:sz="4" w:space="0" w:color="auto"/>
            </w:tcBorders>
            <w:shd w:val="clear" w:color="auto" w:fill="auto"/>
            <w:noWrap/>
            <w:vAlign w:val="center"/>
            <w:hideMark/>
          </w:tcPr>
          <w:p w:rsidR="00517616" w:rsidRPr="00517616" w:rsidRDefault="00517616" w:rsidP="00517616">
            <w:pPr>
              <w:widowControl/>
              <w:jc w:val="left"/>
              <w:rPr>
                <w:rFonts w:ascii="宋体" w:hAnsi="宋体" w:cs="宋体"/>
                <w:b/>
                <w:bCs/>
                <w:kern w:val="0"/>
                <w:sz w:val="24"/>
                <w:szCs w:val="24"/>
              </w:rPr>
            </w:pPr>
            <w:r w:rsidRPr="00517616">
              <w:rPr>
                <w:rFonts w:ascii="宋体" w:hAnsi="宋体" w:cs="宋体" w:hint="eastAsia"/>
                <w:b/>
                <w:bCs/>
                <w:kern w:val="0"/>
                <w:sz w:val="24"/>
                <w:szCs w:val="24"/>
              </w:rPr>
              <w:t>B2</w:t>
            </w:r>
          </w:p>
        </w:tc>
        <w:tc>
          <w:tcPr>
            <w:tcW w:w="2306" w:type="dxa"/>
            <w:gridSpan w:val="2"/>
            <w:tcBorders>
              <w:top w:val="nil"/>
              <w:left w:val="nil"/>
              <w:bottom w:val="single" w:sz="4" w:space="0" w:color="auto"/>
              <w:right w:val="single" w:sz="4" w:space="0" w:color="auto"/>
            </w:tcBorders>
            <w:shd w:val="clear" w:color="auto" w:fill="auto"/>
            <w:noWrap/>
            <w:vAlign w:val="center"/>
            <w:hideMark/>
          </w:tcPr>
          <w:p w:rsidR="00517616" w:rsidRPr="00517616" w:rsidRDefault="00517616" w:rsidP="00517616">
            <w:pPr>
              <w:widowControl/>
              <w:jc w:val="left"/>
              <w:rPr>
                <w:rFonts w:ascii="宋体" w:hAnsi="宋体" w:cs="宋体"/>
                <w:b/>
                <w:bCs/>
                <w:kern w:val="0"/>
                <w:sz w:val="24"/>
                <w:szCs w:val="24"/>
              </w:rPr>
            </w:pPr>
            <w:r w:rsidRPr="00517616">
              <w:rPr>
                <w:rFonts w:ascii="宋体" w:hAnsi="宋体" w:cs="宋体" w:hint="eastAsia"/>
                <w:b/>
                <w:bCs/>
                <w:kern w:val="0"/>
                <w:sz w:val="24"/>
                <w:szCs w:val="24"/>
              </w:rPr>
              <w:t>计算机大</w:t>
            </w:r>
            <w:proofErr w:type="gramStart"/>
            <w:r w:rsidRPr="00517616">
              <w:rPr>
                <w:rFonts w:ascii="宋体" w:hAnsi="宋体" w:cs="宋体" w:hint="eastAsia"/>
                <w:b/>
                <w:bCs/>
                <w:kern w:val="0"/>
                <w:sz w:val="24"/>
                <w:szCs w:val="24"/>
              </w:rPr>
              <w:t>二一</w:t>
            </w:r>
            <w:proofErr w:type="gramEnd"/>
            <w:r w:rsidRPr="00517616">
              <w:rPr>
                <w:rFonts w:ascii="宋体" w:hAnsi="宋体" w:cs="宋体" w:hint="eastAsia"/>
                <w:b/>
                <w:bCs/>
                <w:kern w:val="0"/>
                <w:sz w:val="24"/>
                <w:szCs w:val="24"/>
              </w:rPr>
              <w:t>班</w:t>
            </w:r>
          </w:p>
        </w:tc>
        <w:tc>
          <w:tcPr>
            <w:tcW w:w="2306" w:type="dxa"/>
            <w:gridSpan w:val="3"/>
            <w:tcBorders>
              <w:top w:val="nil"/>
              <w:left w:val="nil"/>
              <w:bottom w:val="single" w:sz="4" w:space="0" w:color="auto"/>
              <w:right w:val="single" w:sz="4" w:space="0" w:color="auto"/>
            </w:tcBorders>
            <w:shd w:val="clear" w:color="auto" w:fill="auto"/>
            <w:noWrap/>
            <w:vAlign w:val="center"/>
            <w:hideMark/>
          </w:tcPr>
          <w:p w:rsidR="00517616" w:rsidRPr="00517616" w:rsidRDefault="00517616" w:rsidP="00517616">
            <w:pPr>
              <w:widowControl/>
              <w:jc w:val="left"/>
              <w:rPr>
                <w:rFonts w:ascii="宋体" w:hAnsi="宋体" w:cs="宋体"/>
                <w:b/>
                <w:bCs/>
                <w:kern w:val="0"/>
                <w:sz w:val="24"/>
                <w:szCs w:val="24"/>
              </w:rPr>
            </w:pPr>
            <w:r w:rsidRPr="00517616">
              <w:rPr>
                <w:rFonts w:ascii="宋体" w:hAnsi="宋体" w:cs="宋体" w:hint="eastAsia"/>
                <w:b/>
                <w:bCs/>
                <w:kern w:val="0"/>
                <w:sz w:val="24"/>
                <w:szCs w:val="24"/>
              </w:rPr>
              <w:t>软件大</w:t>
            </w:r>
            <w:proofErr w:type="gramStart"/>
            <w:r w:rsidRPr="00517616">
              <w:rPr>
                <w:rFonts w:ascii="宋体" w:hAnsi="宋体" w:cs="宋体" w:hint="eastAsia"/>
                <w:b/>
                <w:bCs/>
                <w:kern w:val="0"/>
                <w:sz w:val="24"/>
                <w:szCs w:val="24"/>
              </w:rPr>
              <w:t>二一</w:t>
            </w:r>
            <w:proofErr w:type="gramEnd"/>
            <w:r w:rsidRPr="00517616">
              <w:rPr>
                <w:rFonts w:ascii="宋体" w:hAnsi="宋体" w:cs="宋体" w:hint="eastAsia"/>
                <w:b/>
                <w:bCs/>
                <w:kern w:val="0"/>
                <w:sz w:val="24"/>
                <w:szCs w:val="24"/>
              </w:rPr>
              <w:t>班</w:t>
            </w:r>
          </w:p>
        </w:tc>
        <w:tc>
          <w:tcPr>
            <w:tcW w:w="1011" w:type="dxa"/>
            <w:tcBorders>
              <w:top w:val="nil"/>
              <w:left w:val="nil"/>
              <w:bottom w:val="single" w:sz="4" w:space="0" w:color="auto"/>
              <w:right w:val="single" w:sz="4" w:space="0" w:color="auto"/>
            </w:tcBorders>
            <w:shd w:val="clear" w:color="auto" w:fill="auto"/>
            <w:noWrap/>
            <w:vAlign w:val="center"/>
            <w:hideMark/>
          </w:tcPr>
          <w:p w:rsidR="00517616" w:rsidRPr="00517616" w:rsidRDefault="00517616" w:rsidP="00517616">
            <w:pPr>
              <w:widowControl/>
              <w:jc w:val="left"/>
              <w:rPr>
                <w:rFonts w:ascii="宋体" w:hAnsi="宋体" w:cs="宋体"/>
                <w:b/>
                <w:bCs/>
                <w:kern w:val="0"/>
                <w:sz w:val="24"/>
                <w:szCs w:val="24"/>
              </w:rPr>
            </w:pPr>
            <w:r w:rsidRPr="00517616">
              <w:rPr>
                <w:rFonts w:ascii="宋体" w:hAnsi="宋体" w:cs="宋体" w:hint="eastAsia"/>
                <w:b/>
                <w:bCs/>
                <w:kern w:val="0"/>
                <w:sz w:val="24"/>
                <w:szCs w:val="24"/>
              </w:rPr>
              <w:t>赵治业</w:t>
            </w:r>
          </w:p>
        </w:tc>
        <w:tc>
          <w:tcPr>
            <w:tcW w:w="1828" w:type="dxa"/>
            <w:tcBorders>
              <w:top w:val="nil"/>
              <w:left w:val="nil"/>
              <w:bottom w:val="single" w:sz="4" w:space="0" w:color="auto"/>
              <w:right w:val="single" w:sz="4" w:space="0" w:color="auto"/>
            </w:tcBorders>
            <w:shd w:val="clear" w:color="auto" w:fill="auto"/>
            <w:noWrap/>
            <w:vAlign w:val="center"/>
            <w:hideMark/>
          </w:tcPr>
          <w:p w:rsidR="00517616" w:rsidRPr="00517616" w:rsidRDefault="00517616" w:rsidP="00517616">
            <w:pPr>
              <w:widowControl/>
              <w:jc w:val="right"/>
              <w:rPr>
                <w:rFonts w:ascii="宋体" w:hAnsi="宋体" w:cs="宋体"/>
                <w:b/>
                <w:bCs/>
                <w:kern w:val="0"/>
                <w:sz w:val="24"/>
                <w:szCs w:val="24"/>
              </w:rPr>
            </w:pPr>
            <w:r w:rsidRPr="00517616">
              <w:rPr>
                <w:rFonts w:ascii="宋体" w:hAnsi="宋体" w:cs="宋体" w:hint="eastAsia"/>
                <w:b/>
                <w:bCs/>
                <w:kern w:val="0"/>
                <w:sz w:val="24"/>
                <w:szCs w:val="24"/>
              </w:rPr>
              <w:t>13072509960</w:t>
            </w:r>
          </w:p>
        </w:tc>
      </w:tr>
      <w:tr w:rsidR="00517616" w:rsidRPr="00517616" w:rsidTr="00517616">
        <w:trPr>
          <w:trHeight w:val="402"/>
        </w:trPr>
        <w:tc>
          <w:tcPr>
            <w:tcW w:w="689" w:type="dxa"/>
            <w:tcBorders>
              <w:top w:val="nil"/>
              <w:left w:val="single" w:sz="4" w:space="0" w:color="auto"/>
              <w:bottom w:val="single" w:sz="4" w:space="0" w:color="auto"/>
              <w:right w:val="single" w:sz="4" w:space="0" w:color="auto"/>
            </w:tcBorders>
            <w:shd w:val="clear" w:color="auto" w:fill="auto"/>
            <w:noWrap/>
            <w:vAlign w:val="center"/>
            <w:hideMark/>
          </w:tcPr>
          <w:p w:rsidR="00517616" w:rsidRPr="00517616" w:rsidRDefault="00517616" w:rsidP="00517616">
            <w:pPr>
              <w:widowControl/>
              <w:jc w:val="left"/>
              <w:rPr>
                <w:rFonts w:ascii="宋体" w:hAnsi="宋体" w:cs="宋体"/>
                <w:b/>
                <w:bCs/>
                <w:kern w:val="0"/>
                <w:sz w:val="24"/>
                <w:szCs w:val="24"/>
              </w:rPr>
            </w:pPr>
            <w:r w:rsidRPr="00517616">
              <w:rPr>
                <w:rFonts w:ascii="宋体" w:hAnsi="宋体" w:cs="宋体" w:hint="eastAsia"/>
                <w:b/>
                <w:bCs/>
                <w:kern w:val="0"/>
                <w:sz w:val="24"/>
                <w:szCs w:val="24"/>
              </w:rPr>
              <w:t>B3</w:t>
            </w:r>
          </w:p>
        </w:tc>
        <w:tc>
          <w:tcPr>
            <w:tcW w:w="4612" w:type="dxa"/>
            <w:gridSpan w:val="5"/>
            <w:tcBorders>
              <w:top w:val="single" w:sz="4" w:space="0" w:color="auto"/>
              <w:left w:val="nil"/>
              <w:bottom w:val="single" w:sz="4" w:space="0" w:color="auto"/>
              <w:right w:val="single" w:sz="4" w:space="0" w:color="auto"/>
            </w:tcBorders>
            <w:shd w:val="clear" w:color="auto" w:fill="auto"/>
            <w:noWrap/>
            <w:vAlign w:val="center"/>
            <w:hideMark/>
          </w:tcPr>
          <w:p w:rsidR="00517616" w:rsidRPr="00517616" w:rsidRDefault="00517616" w:rsidP="00517616">
            <w:pPr>
              <w:widowControl/>
              <w:jc w:val="left"/>
              <w:rPr>
                <w:rFonts w:ascii="宋体" w:hAnsi="宋体" w:cs="宋体"/>
                <w:b/>
                <w:bCs/>
                <w:kern w:val="0"/>
                <w:sz w:val="24"/>
                <w:szCs w:val="24"/>
              </w:rPr>
            </w:pPr>
            <w:r w:rsidRPr="00517616">
              <w:rPr>
                <w:rFonts w:ascii="宋体" w:hAnsi="宋体" w:cs="宋体" w:hint="eastAsia"/>
                <w:b/>
                <w:bCs/>
                <w:kern w:val="0"/>
                <w:sz w:val="24"/>
                <w:szCs w:val="24"/>
              </w:rPr>
              <w:t>软件大三</w:t>
            </w:r>
          </w:p>
        </w:tc>
        <w:tc>
          <w:tcPr>
            <w:tcW w:w="1011" w:type="dxa"/>
            <w:tcBorders>
              <w:top w:val="nil"/>
              <w:left w:val="nil"/>
              <w:bottom w:val="single" w:sz="4" w:space="0" w:color="auto"/>
              <w:right w:val="single" w:sz="4" w:space="0" w:color="auto"/>
            </w:tcBorders>
            <w:shd w:val="clear" w:color="auto" w:fill="auto"/>
            <w:noWrap/>
            <w:vAlign w:val="center"/>
            <w:hideMark/>
          </w:tcPr>
          <w:p w:rsidR="00517616" w:rsidRPr="00517616" w:rsidRDefault="00517616" w:rsidP="00517616">
            <w:pPr>
              <w:widowControl/>
              <w:jc w:val="left"/>
              <w:rPr>
                <w:rFonts w:ascii="宋体" w:hAnsi="宋体" w:cs="宋体"/>
                <w:b/>
                <w:bCs/>
                <w:kern w:val="0"/>
                <w:sz w:val="24"/>
                <w:szCs w:val="24"/>
              </w:rPr>
            </w:pPr>
            <w:r w:rsidRPr="00517616">
              <w:rPr>
                <w:rFonts w:ascii="宋体" w:hAnsi="宋体" w:cs="宋体" w:hint="eastAsia"/>
                <w:b/>
                <w:bCs/>
                <w:kern w:val="0"/>
                <w:sz w:val="24"/>
                <w:szCs w:val="24"/>
              </w:rPr>
              <w:t>赵加玉</w:t>
            </w:r>
          </w:p>
        </w:tc>
        <w:tc>
          <w:tcPr>
            <w:tcW w:w="1828" w:type="dxa"/>
            <w:tcBorders>
              <w:top w:val="nil"/>
              <w:left w:val="nil"/>
              <w:bottom w:val="single" w:sz="4" w:space="0" w:color="auto"/>
              <w:right w:val="single" w:sz="4" w:space="0" w:color="auto"/>
            </w:tcBorders>
            <w:shd w:val="clear" w:color="auto" w:fill="auto"/>
            <w:noWrap/>
            <w:vAlign w:val="center"/>
            <w:hideMark/>
          </w:tcPr>
          <w:p w:rsidR="00517616" w:rsidRPr="00517616" w:rsidRDefault="00517616" w:rsidP="00517616">
            <w:pPr>
              <w:widowControl/>
              <w:jc w:val="right"/>
              <w:rPr>
                <w:rFonts w:ascii="宋体" w:hAnsi="宋体" w:cs="宋体"/>
                <w:b/>
                <w:bCs/>
                <w:kern w:val="0"/>
                <w:sz w:val="24"/>
                <w:szCs w:val="24"/>
              </w:rPr>
            </w:pPr>
            <w:r w:rsidRPr="00517616">
              <w:rPr>
                <w:rFonts w:ascii="宋体" w:hAnsi="宋体" w:cs="宋体" w:hint="eastAsia"/>
                <w:b/>
                <w:bCs/>
                <w:kern w:val="0"/>
                <w:sz w:val="24"/>
                <w:szCs w:val="24"/>
              </w:rPr>
              <w:t>15850693578</w:t>
            </w:r>
          </w:p>
        </w:tc>
      </w:tr>
      <w:tr w:rsidR="00517616" w:rsidRPr="00517616" w:rsidTr="00517616">
        <w:trPr>
          <w:trHeight w:val="402"/>
        </w:trPr>
        <w:tc>
          <w:tcPr>
            <w:tcW w:w="689" w:type="dxa"/>
            <w:tcBorders>
              <w:top w:val="nil"/>
              <w:left w:val="single" w:sz="4" w:space="0" w:color="auto"/>
              <w:bottom w:val="single" w:sz="4" w:space="0" w:color="auto"/>
              <w:right w:val="single" w:sz="4" w:space="0" w:color="auto"/>
            </w:tcBorders>
            <w:shd w:val="clear" w:color="auto" w:fill="auto"/>
            <w:noWrap/>
            <w:vAlign w:val="center"/>
            <w:hideMark/>
          </w:tcPr>
          <w:p w:rsidR="00517616" w:rsidRPr="00517616" w:rsidRDefault="00517616" w:rsidP="00517616">
            <w:pPr>
              <w:widowControl/>
              <w:jc w:val="left"/>
              <w:rPr>
                <w:rFonts w:ascii="宋体" w:hAnsi="宋体" w:cs="宋体"/>
                <w:b/>
                <w:bCs/>
                <w:kern w:val="0"/>
                <w:sz w:val="24"/>
                <w:szCs w:val="24"/>
              </w:rPr>
            </w:pPr>
            <w:r w:rsidRPr="00517616">
              <w:rPr>
                <w:rFonts w:ascii="宋体" w:hAnsi="宋体" w:cs="宋体" w:hint="eastAsia"/>
                <w:b/>
                <w:bCs/>
                <w:kern w:val="0"/>
                <w:sz w:val="24"/>
                <w:szCs w:val="24"/>
              </w:rPr>
              <w:t>C1</w:t>
            </w:r>
          </w:p>
        </w:tc>
        <w:tc>
          <w:tcPr>
            <w:tcW w:w="2306" w:type="dxa"/>
            <w:gridSpan w:val="2"/>
            <w:tcBorders>
              <w:top w:val="nil"/>
              <w:left w:val="nil"/>
              <w:bottom w:val="single" w:sz="4" w:space="0" w:color="auto"/>
              <w:right w:val="single" w:sz="4" w:space="0" w:color="auto"/>
            </w:tcBorders>
            <w:shd w:val="clear" w:color="auto" w:fill="auto"/>
            <w:noWrap/>
            <w:vAlign w:val="center"/>
            <w:hideMark/>
          </w:tcPr>
          <w:p w:rsidR="00517616" w:rsidRPr="00517616" w:rsidRDefault="00517616" w:rsidP="00517616">
            <w:pPr>
              <w:widowControl/>
              <w:jc w:val="left"/>
              <w:rPr>
                <w:rFonts w:ascii="宋体" w:hAnsi="宋体" w:cs="宋体"/>
                <w:b/>
                <w:bCs/>
                <w:kern w:val="0"/>
                <w:sz w:val="24"/>
                <w:szCs w:val="24"/>
              </w:rPr>
            </w:pPr>
            <w:r w:rsidRPr="00517616">
              <w:rPr>
                <w:rFonts w:ascii="宋体" w:hAnsi="宋体" w:cs="宋体" w:hint="eastAsia"/>
                <w:b/>
                <w:bCs/>
                <w:kern w:val="0"/>
                <w:sz w:val="24"/>
                <w:szCs w:val="24"/>
              </w:rPr>
              <w:t>软件大</w:t>
            </w:r>
            <w:proofErr w:type="gramStart"/>
            <w:r w:rsidRPr="00517616">
              <w:rPr>
                <w:rFonts w:ascii="宋体" w:hAnsi="宋体" w:cs="宋体" w:hint="eastAsia"/>
                <w:b/>
                <w:bCs/>
                <w:kern w:val="0"/>
                <w:sz w:val="24"/>
                <w:szCs w:val="24"/>
              </w:rPr>
              <w:t>一一</w:t>
            </w:r>
            <w:proofErr w:type="gramEnd"/>
            <w:r w:rsidRPr="00517616">
              <w:rPr>
                <w:rFonts w:ascii="宋体" w:hAnsi="宋体" w:cs="宋体" w:hint="eastAsia"/>
                <w:b/>
                <w:bCs/>
                <w:kern w:val="0"/>
                <w:sz w:val="24"/>
                <w:szCs w:val="24"/>
              </w:rPr>
              <w:t>班</w:t>
            </w:r>
          </w:p>
        </w:tc>
        <w:tc>
          <w:tcPr>
            <w:tcW w:w="2306" w:type="dxa"/>
            <w:gridSpan w:val="3"/>
            <w:tcBorders>
              <w:top w:val="nil"/>
              <w:left w:val="nil"/>
              <w:bottom w:val="single" w:sz="4" w:space="0" w:color="auto"/>
              <w:right w:val="single" w:sz="4" w:space="0" w:color="auto"/>
            </w:tcBorders>
            <w:shd w:val="clear" w:color="auto" w:fill="auto"/>
            <w:noWrap/>
            <w:vAlign w:val="center"/>
            <w:hideMark/>
          </w:tcPr>
          <w:p w:rsidR="00517616" w:rsidRPr="00517616" w:rsidRDefault="00517616" w:rsidP="00517616">
            <w:pPr>
              <w:widowControl/>
              <w:jc w:val="left"/>
              <w:rPr>
                <w:rFonts w:ascii="宋体" w:hAnsi="宋体" w:cs="宋体"/>
                <w:b/>
                <w:bCs/>
                <w:kern w:val="0"/>
                <w:sz w:val="24"/>
                <w:szCs w:val="24"/>
              </w:rPr>
            </w:pPr>
            <w:r w:rsidRPr="00517616">
              <w:rPr>
                <w:rFonts w:ascii="宋体" w:hAnsi="宋体" w:cs="宋体" w:hint="eastAsia"/>
                <w:b/>
                <w:bCs/>
                <w:kern w:val="0"/>
                <w:sz w:val="24"/>
                <w:szCs w:val="24"/>
              </w:rPr>
              <w:t>软件大一二班</w:t>
            </w:r>
          </w:p>
        </w:tc>
        <w:tc>
          <w:tcPr>
            <w:tcW w:w="1011" w:type="dxa"/>
            <w:tcBorders>
              <w:top w:val="nil"/>
              <w:left w:val="nil"/>
              <w:bottom w:val="single" w:sz="4" w:space="0" w:color="auto"/>
              <w:right w:val="single" w:sz="4" w:space="0" w:color="auto"/>
            </w:tcBorders>
            <w:shd w:val="clear" w:color="auto" w:fill="auto"/>
            <w:noWrap/>
            <w:vAlign w:val="center"/>
            <w:hideMark/>
          </w:tcPr>
          <w:p w:rsidR="00517616" w:rsidRPr="00517616" w:rsidRDefault="00517616" w:rsidP="00517616">
            <w:pPr>
              <w:widowControl/>
              <w:jc w:val="left"/>
              <w:rPr>
                <w:rFonts w:ascii="宋体" w:hAnsi="宋体" w:cs="宋体"/>
                <w:b/>
                <w:bCs/>
                <w:kern w:val="0"/>
                <w:sz w:val="24"/>
                <w:szCs w:val="24"/>
              </w:rPr>
            </w:pPr>
            <w:r w:rsidRPr="00517616">
              <w:rPr>
                <w:rFonts w:ascii="宋体" w:hAnsi="宋体" w:cs="宋体" w:hint="eastAsia"/>
                <w:b/>
                <w:bCs/>
                <w:kern w:val="0"/>
                <w:sz w:val="24"/>
                <w:szCs w:val="24"/>
              </w:rPr>
              <w:t>陈良涛</w:t>
            </w:r>
          </w:p>
        </w:tc>
        <w:tc>
          <w:tcPr>
            <w:tcW w:w="1828" w:type="dxa"/>
            <w:tcBorders>
              <w:top w:val="nil"/>
              <w:left w:val="nil"/>
              <w:bottom w:val="single" w:sz="4" w:space="0" w:color="auto"/>
              <w:right w:val="single" w:sz="4" w:space="0" w:color="auto"/>
            </w:tcBorders>
            <w:shd w:val="clear" w:color="auto" w:fill="auto"/>
            <w:noWrap/>
            <w:vAlign w:val="center"/>
            <w:hideMark/>
          </w:tcPr>
          <w:p w:rsidR="00517616" w:rsidRPr="00517616" w:rsidRDefault="00517616" w:rsidP="00517616">
            <w:pPr>
              <w:widowControl/>
              <w:jc w:val="right"/>
              <w:rPr>
                <w:rFonts w:ascii="宋体" w:hAnsi="宋体" w:cs="宋体"/>
                <w:b/>
                <w:bCs/>
                <w:kern w:val="0"/>
                <w:sz w:val="24"/>
                <w:szCs w:val="24"/>
              </w:rPr>
            </w:pPr>
            <w:r w:rsidRPr="00517616">
              <w:rPr>
                <w:rFonts w:ascii="宋体" w:hAnsi="宋体" w:cs="宋体" w:hint="eastAsia"/>
                <w:b/>
                <w:bCs/>
                <w:kern w:val="0"/>
                <w:sz w:val="24"/>
                <w:szCs w:val="24"/>
              </w:rPr>
              <w:t>18602325460</w:t>
            </w:r>
          </w:p>
        </w:tc>
      </w:tr>
      <w:tr w:rsidR="00517616" w:rsidRPr="00517616" w:rsidTr="00517616">
        <w:trPr>
          <w:trHeight w:val="402"/>
        </w:trPr>
        <w:tc>
          <w:tcPr>
            <w:tcW w:w="689" w:type="dxa"/>
            <w:tcBorders>
              <w:top w:val="nil"/>
              <w:left w:val="single" w:sz="4" w:space="0" w:color="auto"/>
              <w:bottom w:val="single" w:sz="4" w:space="0" w:color="auto"/>
              <w:right w:val="single" w:sz="4" w:space="0" w:color="auto"/>
            </w:tcBorders>
            <w:shd w:val="clear" w:color="auto" w:fill="auto"/>
            <w:noWrap/>
            <w:vAlign w:val="center"/>
            <w:hideMark/>
          </w:tcPr>
          <w:p w:rsidR="00517616" w:rsidRPr="00517616" w:rsidRDefault="00517616" w:rsidP="00517616">
            <w:pPr>
              <w:widowControl/>
              <w:jc w:val="left"/>
              <w:rPr>
                <w:rFonts w:ascii="宋体" w:hAnsi="宋体" w:cs="宋体"/>
                <w:b/>
                <w:bCs/>
                <w:kern w:val="0"/>
                <w:sz w:val="24"/>
                <w:szCs w:val="24"/>
              </w:rPr>
            </w:pPr>
            <w:r w:rsidRPr="00517616">
              <w:rPr>
                <w:rFonts w:ascii="宋体" w:hAnsi="宋体" w:cs="宋体" w:hint="eastAsia"/>
                <w:b/>
                <w:bCs/>
                <w:kern w:val="0"/>
                <w:sz w:val="24"/>
                <w:szCs w:val="24"/>
              </w:rPr>
              <w:t>C2</w:t>
            </w:r>
          </w:p>
        </w:tc>
        <w:tc>
          <w:tcPr>
            <w:tcW w:w="2306" w:type="dxa"/>
            <w:gridSpan w:val="2"/>
            <w:tcBorders>
              <w:top w:val="nil"/>
              <w:left w:val="nil"/>
              <w:bottom w:val="single" w:sz="4" w:space="0" w:color="auto"/>
              <w:right w:val="single" w:sz="4" w:space="0" w:color="auto"/>
            </w:tcBorders>
            <w:shd w:val="clear" w:color="auto" w:fill="auto"/>
            <w:noWrap/>
            <w:vAlign w:val="center"/>
            <w:hideMark/>
          </w:tcPr>
          <w:p w:rsidR="00517616" w:rsidRPr="00517616" w:rsidRDefault="00517616" w:rsidP="00517616">
            <w:pPr>
              <w:widowControl/>
              <w:jc w:val="left"/>
              <w:rPr>
                <w:rFonts w:ascii="宋体" w:hAnsi="宋体" w:cs="宋体"/>
                <w:b/>
                <w:bCs/>
                <w:kern w:val="0"/>
                <w:sz w:val="24"/>
                <w:szCs w:val="24"/>
              </w:rPr>
            </w:pPr>
            <w:r w:rsidRPr="00517616">
              <w:rPr>
                <w:rFonts w:ascii="宋体" w:hAnsi="宋体" w:cs="宋体" w:hint="eastAsia"/>
                <w:b/>
                <w:bCs/>
                <w:kern w:val="0"/>
                <w:sz w:val="24"/>
                <w:szCs w:val="24"/>
              </w:rPr>
              <w:t>计算机大</w:t>
            </w:r>
            <w:proofErr w:type="gramStart"/>
            <w:r w:rsidRPr="00517616">
              <w:rPr>
                <w:rFonts w:ascii="宋体" w:hAnsi="宋体" w:cs="宋体" w:hint="eastAsia"/>
                <w:b/>
                <w:bCs/>
                <w:kern w:val="0"/>
                <w:sz w:val="24"/>
                <w:szCs w:val="24"/>
              </w:rPr>
              <w:t>三三</w:t>
            </w:r>
            <w:proofErr w:type="gramEnd"/>
            <w:r w:rsidRPr="00517616">
              <w:rPr>
                <w:rFonts w:ascii="宋体" w:hAnsi="宋体" w:cs="宋体" w:hint="eastAsia"/>
                <w:b/>
                <w:bCs/>
                <w:kern w:val="0"/>
                <w:sz w:val="24"/>
                <w:szCs w:val="24"/>
              </w:rPr>
              <w:t>班</w:t>
            </w:r>
          </w:p>
        </w:tc>
        <w:tc>
          <w:tcPr>
            <w:tcW w:w="2306" w:type="dxa"/>
            <w:gridSpan w:val="3"/>
            <w:tcBorders>
              <w:top w:val="nil"/>
              <w:left w:val="nil"/>
              <w:bottom w:val="single" w:sz="4" w:space="0" w:color="auto"/>
              <w:right w:val="single" w:sz="4" w:space="0" w:color="auto"/>
            </w:tcBorders>
            <w:shd w:val="clear" w:color="auto" w:fill="auto"/>
            <w:noWrap/>
            <w:vAlign w:val="center"/>
            <w:hideMark/>
          </w:tcPr>
          <w:p w:rsidR="00517616" w:rsidRPr="00517616" w:rsidRDefault="00517616" w:rsidP="00517616">
            <w:pPr>
              <w:widowControl/>
              <w:jc w:val="left"/>
              <w:rPr>
                <w:rFonts w:ascii="宋体" w:hAnsi="宋体" w:cs="宋体"/>
                <w:b/>
                <w:bCs/>
                <w:kern w:val="0"/>
                <w:sz w:val="24"/>
                <w:szCs w:val="24"/>
              </w:rPr>
            </w:pPr>
            <w:r w:rsidRPr="00517616">
              <w:rPr>
                <w:rFonts w:ascii="宋体" w:hAnsi="宋体" w:cs="宋体" w:hint="eastAsia"/>
                <w:b/>
                <w:bCs/>
                <w:kern w:val="0"/>
                <w:sz w:val="24"/>
                <w:szCs w:val="24"/>
              </w:rPr>
              <w:t>计算机大</w:t>
            </w:r>
            <w:proofErr w:type="gramStart"/>
            <w:r w:rsidRPr="00517616">
              <w:rPr>
                <w:rFonts w:ascii="宋体" w:hAnsi="宋体" w:cs="宋体" w:hint="eastAsia"/>
                <w:b/>
                <w:bCs/>
                <w:kern w:val="0"/>
                <w:sz w:val="24"/>
                <w:szCs w:val="24"/>
              </w:rPr>
              <w:t>三一</w:t>
            </w:r>
            <w:proofErr w:type="gramEnd"/>
            <w:r w:rsidRPr="00517616">
              <w:rPr>
                <w:rFonts w:ascii="宋体" w:hAnsi="宋体" w:cs="宋体" w:hint="eastAsia"/>
                <w:b/>
                <w:bCs/>
                <w:kern w:val="0"/>
                <w:sz w:val="24"/>
                <w:szCs w:val="24"/>
              </w:rPr>
              <w:t>班</w:t>
            </w:r>
          </w:p>
        </w:tc>
        <w:tc>
          <w:tcPr>
            <w:tcW w:w="1011" w:type="dxa"/>
            <w:tcBorders>
              <w:top w:val="nil"/>
              <w:left w:val="nil"/>
              <w:bottom w:val="single" w:sz="4" w:space="0" w:color="auto"/>
              <w:right w:val="single" w:sz="4" w:space="0" w:color="auto"/>
            </w:tcBorders>
            <w:shd w:val="clear" w:color="auto" w:fill="auto"/>
            <w:noWrap/>
            <w:vAlign w:val="center"/>
            <w:hideMark/>
          </w:tcPr>
          <w:p w:rsidR="00517616" w:rsidRPr="00517616" w:rsidRDefault="00517616" w:rsidP="00517616">
            <w:pPr>
              <w:widowControl/>
              <w:jc w:val="left"/>
              <w:rPr>
                <w:rFonts w:ascii="宋体" w:hAnsi="宋体" w:cs="宋体"/>
                <w:b/>
                <w:bCs/>
                <w:kern w:val="0"/>
                <w:sz w:val="24"/>
                <w:szCs w:val="24"/>
              </w:rPr>
            </w:pPr>
            <w:proofErr w:type="gramStart"/>
            <w:r w:rsidRPr="00517616">
              <w:rPr>
                <w:rFonts w:ascii="宋体" w:hAnsi="宋体" w:cs="宋体" w:hint="eastAsia"/>
                <w:b/>
                <w:bCs/>
                <w:kern w:val="0"/>
                <w:sz w:val="24"/>
                <w:szCs w:val="24"/>
              </w:rPr>
              <w:t>刘少博</w:t>
            </w:r>
            <w:proofErr w:type="gramEnd"/>
          </w:p>
        </w:tc>
        <w:tc>
          <w:tcPr>
            <w:tcW w:w="1828" w:type="dxa"/>
            <w:tcBorders>
              <w:top w:val="nil"/>
              <w:left w:val="nil"/>
              <w:bottom w:val="single" w:sz="4" w:space="0" w:color="auto"/>
              <w:right w:val="single" w:sz="4" w:space="0" w:color="auto"/>
            </w:tcBorders>
            <w:shd w:val="clear" w:color="auto" w:fill="auto"/>
            <w:noWrap/>
            <w:vAlign w:val="center"/>
            <w:hideMark/>
          </w:tcPr>
          <w:p w:rsidR="00517616" w:rsidRPr="00517616" w:rsidRDefault="00517616" w:rsidP="00517616">
            <w:pPr>
              <w:widowControl/>
              <w:jc w:val="right"/>
              <w:rPr>
                <w:rFonts w:ascii="宋体" w:hAnsi="宋体" w:cs="宋体"/>
                <w:b/>
                <w:bCs/>
                <w:kern w:val="0"/>
                <w:sz w:val="24"/>
                <w:szCs w:val="24"/>
              </w:rPr>
            </w:pPr>
            <w:r w:rsidRPr="00517616">
              <w:rPr>
                <w:rFonts w:ascii="宋体" w:hAnsi="宋体" w:cs="宋体" w:hint="eastAsia"/>
                <w:b/>
                <w:bCs/>
                <w:kern w:val="0"/>
                <w:sz w:val="24"/>
                <w:szCs w:val="24"/>
              </w:rPr>
              <w:t>15850669637</w:t>
            </w:r>
          </w:p>
        </w:tc>
      </w:tr>
      <w:tr w:rsidR="00517616" w:rsidRPr="00517616" w:rsidTr="00517616">
        <w:trPr>
          <w:trHeight w:val="402"/>
        </w:trPr>
        <w:tc>
          <w:tcPr>
            <w:tcW w:w="689" w:type="dxa"/>
            <w:tcBorders>
              <w:top w:val="nil"/>
              <w:left w:val="single" w:sz="4" w:space="0" w:color="auto"/>
              <w:bottom w:val="single" w:sz="4" w:space="0" w:color="auto"/>
              <w:right w:val="single" w:sz="4" w:space="0" w:color="auto"/>
            </w:tcBorders>
            <w:shd w:val="clear" w:color="auto" w:fill="auto"/>
            <w:noWrap/>
            <w:vAlign w:val="center"/>
            <w:hideMark/>
          </w:tcPr>
          <w:p w:rsidR="00517616" w:rsidRPr="00517616" w:rsidRDefault="00517616" w:rsidP="00517616">
            <w:pPr>
              <w:widowControl/>
              <w:jc w:val="left"/>
              <w:rPr>
                <w:rFonts w:ascii="宋体" w:hAnsi="宋体" w:cs="宋体"/>
                <w:b/>
                <w:bCs/>
                <w:kern w:val="0"/>
                <w:sz w:val="24"/>
                <w:szCs w:val="24"/>
              </w:rPr>
            </w:pPr>
            <w:r w:rsidRPr="00517616">
              <w:rPr>
                <w:rFonts w:ascii="宋体" w:hAnsi="宋体" w:cs="宋体" w:hint="eastAsia"/>
                <w:b/>
                <w:bCs/>
                <w:kern w:val="0"/>
                <w:sz w:val="24"/>
                <w:szCs w:val="24"/>
              </w:rPr>
              <w:t>C3</w:t>
            </w:r>
          </w:p>
        </w:tc>
        <w:tc>
          <w:tcPr>
            <w:tcW w:w="4612" w:type="dxa"/>
            <w:gridSpan w:val="5"/>
            <w:tcBorders>
              <w:top w:val="single" w:sz="4" w:space="0" w:color="auto"/>
              <w:left w:val="nil"/>
              <w:bottom w:val="single" w:sz="4" w:space="0" w:color="auto"/>
              <w:right w:val="single" w:sz="4" w:space="0" w:color="000000"/>
            </w:tcBorders>
            <w:shd w:val="clear" w:color="auto" w:fill="auto"/>
            <w:noWrap/>
            <w:vAlign w:val="center"/>
            <w:hideMark/>
          </w:tcPr>
          <w:p w:rsidR="00517616" w:rsidRPr="00517616" w:rsidRDefault="00517616" w:rsidP="00517616">
            <w:pPr>
              <w:widowControl/>
              <w:jc w:val="left"/>
              <w:rPr>
                <w:rFonts w:ascii="宋体" w:hAnsi="宋体" w:cs="宋体"/>
                <w:b/>
                <w:bCs/>
                <w:kern w:val="0"/>
                <w:sz w:val="24"/>
                <w:szCs w:val="24"/>
              </w:rPr>
            </w:pPr>
            <w:r w:rsidRPr="00517616">
              <w:rPr>
                <w:rFonts w:ascii="宋体" w:hAnsi="宋体" w:cs="宋体" w:hint="eastAsia"/>
                <w:b/>
                <w:bCs/>
                <w:kern w:val="0"/>
                <w:sz w:val="24"/>
                <w:szCs w:val="24"/>
              </w:rPr>
              <w:t>计算机大四</w:t>
            </w:r>
          </w:p>
        </w:tc>
        <w:tc>
          <w:tcPr>
            <w:tcW w:w="1011" w:type="dxa"/>
            <w:tcBorders>
              <w:top w:val="nil"/>
              <w:left w:val="nil"/>
              <w:bottom w:val="single" w:sz="4" w:space="0" w:color="auto"/>
              <w:right w:val="single" w:sz="4" w:space="0" w:color="auto"/>
            </w:tcBorders>
            <w:shd w:val="clear" w:color="auto" w:fill="auto"/>
            <w:noWrap/>
            <w:vAlign w:val="center"/>
            <w:hideMark/>
          </w:tcPr>
          <w:p w:rsidR="00517616" w:rsidRPr="00517616" w:rsidRDefault="00517616" w:rsidP="00517616">
            <w:pPr>
              <w:widowControl/>
              <w:jc w:val="left"/>
              <w:rPr>
                <w:rFonts w:ascii="宋体" w:hAnsi="宋体" w:cs="宋体"/>
                <w:b/>
                <w:bCs/>
                <w:kern w:val="0"/>
                <w:sz w:val="24"/>
                <w:szCs w:val="24"/>
              </w:rPr>
            </w:pPr>
            <w:r w:rsidRPr="00517616">
              <w:rPr>
                <w:rFonts w:ascii="宋体" w:hAnsi="宋体" w:cs="宋体" w:hint="eastAsia"/>
                <w:b/>
                <w:bCs/>
                <w:kern w:val="0"/>
                <w:sz w:val="24"/>
                <w:szCs w:val="24"/>
              </w:rPr>
              <w:t>唐可</w:t>
            </w:r>
          </w:p>
        </w:tc>
        <w:tc>
          <w:tcPr>
            <w:tcW w:w="1828" w:type="dxa"/>
            <w:tcBorders>
              <w:top w:val="nil"/>
              <w:left w:val="nil"/>
              <w:bottom w:val="single" w:sz="4" w:space="0" w:color="auto"/>
              <w:right w:val="single" w:sz="4" w:space="0" w:color="auto"/>
            </w:tcBorders>
            <w:shd w:val="clear" w:color="auto" w:fill="auto"/>
            <w:noWrap/>
            <w:vAlign w:val="center"/>
            <w:hideMark/>
          </w:tcPr>
          <w:p w:rsidR="00517616" w:rsidRPr="00517616" w:rsidRDefault="00517616" w:rsidP="00517616">
            <w:pPr>
              <w:widowControl/>
              <w:jc w:val="right"/>
              <w:rPr>
                <w:rFonts w:ascii="宋体" w:hAnsi="宋体" w:cs="宋体"/>
                <w:b/>
                <w:bCs/>
                <w:kern w:val="0"/>
                <w:sz w:val="24"/>
                <w:szCs w:val="24"/>
              </w:rPr>
            </w:pPr>
            <w:r w:rsidRPr="00517616">
              <w:rPr>
                <w:rFonts w:ascii="宋体" w:hAnsi="宋体" w:cs="宋体" w:hint="eastAsia"/>
                <w:b/>
                <w:bCs/>
                <w:kern w:val="0"/>
                <w:sz w:val="24"/>
                <w:szCs w:val="24"/>
              </w:rPr>
              <w:t>15380797139</w:t>
            </w:r>
          </w:p>
        </w:tc>
      </w:tr>
      <w:tr w:rsidR="00517616" w:rsidRPr="00517616" w:rsidTr="00517616">
        <w:trPr>
          <w:trHeight w:val="402"/>
        </w:trPr>
        <w:tc>
          <w:tcPr>
            <w:tcW w:w="689" w:type="dxa"/>
            <w:tcBorders>
              <w:top w:val="nil"/>
              <w:left w:val="single" w:sz="4" w:space="0" w:color="auto"/>
              <w:bottom w:val="single" w:sz="4" w:space="0" w:color="auto"/>
              <w:right w:val="single" w:sz="4" w:space="0" w:color="auto"/>
            </w:tcBorders>
            <w:shd w:val="clear" w:color="auto" w:fill="auto"/>
            <w:noWrap/>
            <w:vAlign w:val="center"/>
            <w:hideMark/>
          </w:tcPr>
          <w:p w:rsidR="00517616" w:rsidRPr="00517616" w:rsidRDefault="00517616" w:rsidP="00517616">
            <w:pPr>
              <w:widowControl/>
              <w:jc w:val="left"/>
              <w:rPr>
                <w:rFonts w:ascii="宋体" w:hAnsi="宋体" w:cs="宋体"/>
                <w:b/>
                <w:bCs/>
                <w:kern w:val="0"/>
                <w:sz w:val="24"/>
                <w:szCs w:val="24"/>
              </w:rPr>
            </w:pPr>
            <w:r w:rsidRPr="00517616">
              <w:rPr>
                <w:rFonts w:ascii="宋体" w:hAnsi="宋体" w:cs="宋体" w:hint="eastAsia"/>
                <w:b/>
                <w:bCs/>
                <w:kern w:val="0"/>
                <w:sz w:val="24"/>
                <w:szCs w:val="24"/>
              </w:rPr>
              <w:t>D1</w:t>
            </w:r>
          </w:p>
        </w:tc>
        <w:tc>
          <w:tcPr>
            <w:tcW w:w="2306" w:type="dxa"/>
            <w:gridSpan w:val="2"/>
            <w:tcBorders>
              <w:top w:val="nil"/>
              <w:left w:val="nil"/>
              <w:bottom w:val="single" w:sz="4" w:space="0" w:color="auto"/>
              <w:right w:val="single" w:sz="4" w:space="0" w:color="auto"/>
            </w:tcBorders>
            <w:shd w:val="clear" w:color="auto" w:fill="auto"/>
            <w:noWrap/>
            <w:vAlign w:val="center"/>
            <w:hideMark/>
          </w:tcPr>
          <w:p w:rsidR="00517616" w:rsidRPr="00517616" w:rsidRDefault="00517616" w:rsidP="00517616">
            <w:pPr>
              <w:widowControl/>
              <w:jc w:val="left"/>
              <w:rPr>
                <w:rFonts w:ascii="宋体" w:hAnsi="宋体" w:cs="宋体"/>
                <w:b/>
                <w:bCs/>
                <w:kern w:val="0"/>
                <w:sz w:val="24"/>
                <w:szCs w:val="24"/>
              </w:rPr>
            </w:pPr>
            <w:r w:rsidRPr="00517616">
              <w:rPr>
                <w:rFonts w:ascii="宋体" w:hAnsi="宋体" w:cs="宋体" w:hint="eastAsia"/>
                <w:b/>
                <w:bCs/>
                <w:kern w:val="0"/>
                <w:sz w:val="24"/>
                <w:szCs w:val="24"/>
              </w:rPr>
              <w:t>软件大</w:t>
            </w:r>
            <w:proofErr w:type="gramStart"/>
            <w:r w:rsidRPr="00517616">
              <w:rPr>
                <w:rFonts w:ascii="宋体" w:hAnsi="宋体" w:cs="宋体" w:hint="eastAsia"/>
                <w:b/>
                <w:bCs/>
                <w:kern w:val="0"/>
                <w:sz w:val="24"/>
                <w:szCs w:val="24"/>
              </w:rPr>
              <w:t>一三</w:t>
            </w:r>
            <w:proofErr w:type="gramEnd"/>
            <w:r w:rsidRPr="00517616">
              <w:rPr>
                <w:rFonts w:ascii="宋体" w:hAnsi="宋体" w:cs="宋体" w:hint="eastAsia"/>
                <w:b/>
                <w:bCs/>
                <w:kern w:val="0"/>
                <w:sz w:val="24"/>
                <w:szCs w:val="24"/>
              </w:rPr>
              <w:t>班</w:t>
            </w:r>
          </w:p>
        </w:tc>
        <w:tc>
          <w:tcPr>
            <w:tcW w:w="2306" w:type="dxa"/>
            <w:gridSpan w:val="3"/>
            <w:tcBorders>
              <w:top w:val="nil"/>
              <w:left w:val="nil"/>
              <w:bottom w:val="single" w:sz="4" w:space="0" w:color="auto"/>
              <w:right w:val="single" w:sz="4" w:space="0" w:color="auto"/>
            </w:tcBorders>
            <w:shd w:val="clear" w:color="auto" w:fill="auto"/>
            <w:noWrap/>
            <w:vAlign w:val="center"/>
            <w:hideMark/>
          </w:tcPr>
          <w:p w:rsidR="00517616" w:rsidRPr="00517616" w:rsidRDefault="00517616" w:rsidP="00517616">
            <w:pPr>
              <w:widowControl/>
              <w:jc w:val="left"/>
              <w:rPr>
                <w:rFonts w:ascii="宋体" w:hAnsi="宋体" w:cs="宋体"/>
                <w:b/>
                <w:bCs/>
                <w:kern w:val="0"/>
                <w:sz w:val="24"/>
                <w:szCs w:val="24"/>
              </w:rPr>
            </w:pPr>
            <w:r w:rsidRPr="00517616">
              <w:rPr>
                <w:rFonts w:ascii="宋体" w:hAnsi="宋体" w:cs="宋体" w:hint="eastAsia"/>
                <w:b/>
                <w:bCs/>
                <w:kern w:val="0"/>
                <w:sz w:val="24"/>
                <w:szCs w:val="24"/>
              </w:rPr>
              <w:t>计算机大</w:t>
            </w:r>
            <w:proofErr w:type="gramStart"/>
            <w:r w:rsidRPr="00517616">
              <w:rPr>
                <w:rFonts w:ascii="宋体" w:hAnsi="宋体" w:cs="宋体" w:hint="eastAsia"/>
                <w:b/>
                <w:bCs/>
                <w:kern w:val="0"/>
                <w:sz w:val="24"/>
                <w:szCs w:val="24"/>
              </w:rPr>
              <w:t>一一</w:t>
            </w:r>
            <w:proofErr w:type="gramEnd"/>
            <w:r w:rsidRPr="00517616">
              <w:rPr>
                <w:rFonts w:ascii="宋体" w:hAnsi="宋体" w:cs="宋体" w:hint="eastAsia"/>
                <w:b/>
                <w:bCs/>
                <w:kern w:val="0"/>
                <w:sz w:val="24"/>
                <w:szCs w:val="24"/>
              </w:rPr>
              <w:t>班</w:t>
            </w:r>
          </w:p>
        </w:tc>
        <w:tc>
          <w:tcPr>
            <w:tcW w:w="1011" w:type="dxa"/>
            <w:tcBorders>
              <w:top w:val="nil"/>
              <w:left w:val="nil"/>
              <w:bottom w:val="single" w:sz="4" w:space="0" w:color="auto"/>
              <w:right w:val="single" w:sz="4" w:space="0" w:color="auto"/>
            </w:tcBorders>
            <w:shd w:val="clear" w:color="auto" w:fill="auto"/>
            <w:noWrap/>
            <w:vAlign w:val="center"/>
            <w:hideMark/>
          </w:tcPr>
          <w:p w:rsidR="00517616" w:rsidRPr="00517616" w:rsidRDefault="00517616" w:rsidP="00517616">
            <w:pPr>
              <w:widowControl/>
              <w:jc w:val="left"/>
              <w:rPr>
                <w:rFonts w:ascii="宋体" w:hAnsi="宋体" w:cs="宋体"/>
                <w:b/>
                <w:bCs/>
                <w:kern w:val="0"/>
                <w:sz w:val="24"/>
                <w:szCs w:val="24"/>
              </w:rPr>
            </w:pPr>
            <w:r w:rsidRPr="00517616">
              <w:rPr>
                <w:rFonts w:ascii="宋体" w:hAnsi="宋体" w:cs="宋体" w:hint="eastAsia"/>
                <w:b/>
                <w:bCs/>
                <w:kern w:val="0"/>
                <w:sz w:val="24"/>
                <w:szCs w:val="24"/>
              </w:rPr>
              <w:t>冯博威</w:t>
            </w:r>
          </w:p>
        </w:tc>
        <w:tc>
          <w:tcPr>
            <w:tcW w:w="1828" w:type="dxa"/>
            <w:tcBorders>
              <w:top w:val="nil"/>
              <w:left w:val="nil"/>
              <w:bottom w:val="single" w:sz="4" w:space="0" w:color="auto"/>
              <w:right w:val="single" w:sz="4" w:space="0" w:color="auto"/>
            </w:tcBorders>
            <w:shd w:val="clear" w:color="auto" w:fill="auto"/>
            <w:noWrap/>
            <w:vAlign w:val="center"/>
            <w:hideMark/>
          </w:tcPr>
          <w:p w:rsidR="00517616" w:rsidRPr="00517616" w:rsidRDefault="00517616" w:rsidP="00517616">
            <w:pPr>
              <w:widowControl/>
              <w:jc w:val="right"/>
              <w:rPr>
                <w:rFonts w:ascii="宋体" w:hAnsi="宋体" w:cs="宋体"/>
                <w:b/>
                <w:bCs/>
                <w:kern w:val="0"/>
                <w:sz w:val="24"/>
                <w:szCs w:val="24"/>
              </w:rPr>
            </w:pPr>
            <w:r w:rsidRPr="00517616">
              <w:rPr>
                <w:rFonts w:ascii="宋体" w:hAnsi="宋体" w:cs="宋体" w:hint="eastAsia"/>
                <w:b/>
                <w:bCs/>
                <w:kern w:val="0"/>
                <w:sz w:val="24"/>
                <w:szCs w:val="24"/>
              </w:rPr>
              <w:t>15108435458</w:t>
            </w:r>
          </w:p>
        </w:tc>
      </w:tr>
      <w:tr w:rsidR="00517616" w:rsidRPr="00517616" w:rsidTr="00517616">
        <w:trPr>
          <w:trHeight w:val="402"/>
        </w:trPr>
        <w:tc>
          <w:tcPr>
            <w:tcW w:w="689" w:type="dxa"/>
            <w:tcBorders>
              <w:top w:val="nil"/>
              <w:left w:val="single" w:sz="4" w:space="0" w:color="auto"/>
              <w:bottom w:val="single" w:sz="4" w:space="0" w:color="auto"/>
              <w:right w:val="single" w:sz="4" w:space="0" w:color="auto"/>
            </w:tcBorders>
            <w:shd w:val="clear" w:color="auto" w:fill="auto"/>
            <w:noWrap/>
            <w:vAlign w:val="center"/>
            <w:hideMark/>
          </w:tcPr>
          <w:p w:rsidR="00517616" w:rsidRPr="00517616" w:rsidRDefault="00517616" w:rsidP="00517616">
            <w:pPr>
              <w:widowControl/>
              <w:jc w:val="left"/>
              <w:rPr>
                <w:rFonts w:ascii="宋体" w:hAnsi="宋体" w:cs="宋体"/>
                <w:b/>
                <w:bCs/>
                <w:kern w:val="0"/>
                <w:sz w:val="24"/>
                <w:szCs w:val="24"/>
              </w:rPr>
            </w:pPr>
            <w:r w:rsidRPr="00517616">
              <w:rPr>
                <w:rFonts w:ascii="宋体" w:hAnsi="宋体" w:cs="宋体" w:hint="eastAsia"/>
                <w:b/>
                <w:bCs/>
                <w:kern w:val="0"/>
                <w:sz w:val="24"/>
                <w:szCs w:val="24"/>
              </w:rPr>
              <w:t>D2</w:t>
            </w:r>
          </w:p>
        </w:tc>
        <w:tc>
          <w:tcPr>
            <w:tcW w:w="2306" w:type="dxa"/>
            <w:gridSpan w:val="2"/>
            <w:tcBorders>
              <w:top w:val="nil"/>
              <w:left w:val="nil"/>
              <w:bottom w:val="single" w:sz="4" w:space="0" w:color="auto"/>
              <w:right w:val="single" w:sz="4" w:space="0" w:color="auto"/>
            </w:tcBorders>
            <w:shd w:val="clear" w:color="auto" w:fill="auto"/>
            <w:noWrap/>
            <w:vAlign w:val="center"/>
            <w:hideMark/>
          </w:tcPr>
          <w:p w:rsidR="00517616" w:rsidRPr="00517616" w:rsidRDefault="00517616" w:rsidP="00517616">
            <w:pPr>
              <w:widowControl/>
              <w:jc w:val="left"/>
              <w:rPr>
                <w:rFonts w:ascii="宋体" w:hAnsi="宋体" w:cs="宋体"/>
                <w:b/>
                <w:bCs/>
                <w:kern w:val="0"/>
                <w:sz w:val="24"/>
                <w:szCs w:val="24"/>
              </w:rPr>
            </w:pPr>
            <w:r w:rsidRPr="00517616">
              <w:rPr>
                <w:rFonts w:ascii="宋体" w:hAnsi="宋体" w:cs="宋体" w:hint="eastAsia"/>
                <w:b/>
                <w:bCs/>
                <w:kern w:val="0"/>
                <w:sz w:val="24"/>
                <w:szCs w:val="24"/>
              </w:rPr>
              <w:t>软件大二三班</w:t>
            </w:r>
          </w:p>
        </w:tc>
        <w:tc>
          <w:tcPr>
            <w:tcW w:w="2306" w:type="dxa"/>
            <w:gridSpan w:val="3"/>
            <w:tcBorders>
              <w:top w:val="nil"/>
              <w:left w:val="nil"/>
              <w:bottom w:val="single" w:sz="4" w:space="0" w:color="auto"/>
              <w:right w:val="single" w:sz="4" w:space="0" w:color="auto"/>
            </w:tcBorders>
            <w:shd w:val="clear" w:color="auto" w:fill="auto"/>
            <w:noWrap/>
            <w:vAlign w:val="center"/>
            <w:hideMark/>
          </w:tcPr>
          <w:p w:rsidR="00517616" w:rsidRPr="00517616" w:rsidRDefault="00517616" w:rsidP="00517616">
            <w:pPr>
              <w:widowControl/>
              <w:jc w:val="left"/>
              <w:rPr>
                <w:rFonts w:ascii="宋体" w:hAnsi="宋体" w:cs="宋体"/>
                <w:b/>
                <w:bCs/>
                <w:kern w:val="0"/>
                <w:sz w:val="24"/>
                <w:szCs w:val="24"/>
              </w:rPr>
            </w:pPr>
            <w:r w:rsidRPr="00517616">
              <w:rPr>
                <w:rFonts w:ascii="宋体" w:hAnsi="宋体" w:cs="宋体" w:hint="eastAsia"/>
                <w:b/>
                <w:bCs/>
                <w:kern w:val="0"/>
                <w:sz w:val="24"/>
                <w:szCs w:val="24"/>
              </w:rPr>
              <w:t>计算机大</w:t>
            </w:r>
            <w:proofErr w:type="gramStart"/>
            <w:r w:rsidRPr="00517616">
              <w:rPr>
                <w:rFonts w:ascii="宋体" w:hAnsi="宋体" w:cs="宋体" w:hint="eastAsia"/>
                <w:b/>
                <w:bCs/>
                <w:kern w:val="0"/>
                <w:sz w:val="24"/>
                <w:szCs w:val="24"/>
              </w:rPr>
              <w:t>三二</w:t>
            </w:r>
            <w:proofErr w:type="gramEnd"/>
            <w:r w:rsidRPr="00517616">
              <w:rPr>
                <w:rFonts w:ascii="宋体" w:hAnsi="宋体" w:cs="宋体" w:hint="eastAsia"/>
                <w:b/>
                <w:bCs/>
                <w:kern w:val="0"/>
                <w:sz w:val="24"/>
                <w:szCs w:val="24"/>
              </w:rPr>
              <w:t>班</w:t>
            </w:r>
          </w:p>
        </w:tc>
        <w:tc>
          <w:tcPr>
            <w:tcW w:w="1011" w:type="dxa"/>
            <w:tcBorders>
              <w:top w:val="nil"/>
              <w:left w:val="nil"/>
              <w:bottom w:val="single" w:sz="4" w:space="0" w:color="auto"/>
              <w:right w:val="single" w:sz="4" w:space="0" w:color="auto"/>
            </w:tcBorders>
            <w:shd w:val="clear" w:color="auto" w:fill="auto"/>
            <w:noWrap/>
            <w:vAlign w:val="center"/>
            <w:hideMark/>
          </w:tcPr>
          <w:p w:rsidR="00517616" w:rsidRPr="00517616" w:rsidRDefault="00517616" w:rsidP="00517616">
            <w:pPr>
              <w:widowControl/>
              <w:jc w:val="left"/>
              <w:rPr>
                <w:rFonts w:ascii="宋体" w:hAnsi="宋体" w:cs="宋体"/>
                <w:b/>
                <w:bCs/>
                <w:kern w:val="0"/>
                <w:sz w:val="24"/>
                <w:szCs w:val="24"/>
              </w:rPr>
            </w:pPr>
            <w:r w:rsidRPr="00517616">
              <w:rPr>
                <w:rFonts w:ascii="宋体" w:hAnsi="宋体" w:cs="宋体" w:hint="eastAsia"/>
                <w:b/>
                <w:bCs/>
                <w:kern w:val="0"/>
                <w:sz w:val="24"/>
                <w:szCs w:val="24"/>
              </w:rPr>
              <w:t>王晨阳</w:t>
            </w:r>
          </w:p>
        </w:tc>
        <w:tc>
          <w:tcPr>
            <w:tcW w:w="1828" w:type="dxa"/>
            <w:tcBorders>
              <w:top w:val="nil"/>
              <w:left w:val="nil"/>
              <w:bottom w:val="single" w:sz="4" w:space="0" w:color="auto"/>
              <w:right w:val="single" w:sz="4" w:space="0" w:color="auto"/>
            </w:tcBorders>
            <w:shd w:val="clear" w:color="auto" w:fill="auto"/>
            <w:noWrap/>
            <w:vAlign w:val="center"/>
            <w:hideMark/>
          </w:tcPr>
          <w:p w:rsidR="00517616" w:rsidRPr="00517616" w:rsidRDefault="00517616" w:rsidP="00517616">
            <w:pPr>
              <w:widowControl/>
              <w:jc w:val="right"/>
              <w:rPr>
                <w:rFonts w:ascii="宋体" w:hAnsi="宋体" w:cs="宋体"/>
                <w:b/>
                <w:bCs/>
                <w:kern w:val="0"/>
                <w:sz w:val="24"/>
                <w:szCs w:val="24"/>
              </w:rPr>
            </w:pPr>
            <w:r w:rsidRPr="00517616">
              <w:rPr>
                <w:rFonts w:ascii="宋体" w:hAnsi="宋体" w:cs="宋体" w:hint="eastAsia"/>
                <w:b/>
                <w:bCs/>
                <w:kern w:val="0"/>
                <w:sz w:val="24"/>
                <w:szCs w:val="24"/>
              </w:rPr>
              <w:t>15850688292</w:t>
            </w:r>
          </w:p>
        </w:tc>
      </w:tr>
      <w:tr w:rsidR="00517616" w:rsidRPr="00517616" w:rsidTr="00517616">
        <w:trPr>
          <w:trHeight w:val="402"/>
        </w:trPr>
        <w:tc>
          <w:tcPr>
            <w:tcW w:w="689" w:type="dxa"/>
            <w:tcBorders>
              <w:top w:val="nil"/>
              <w:left w:val="single" w:sz="4" w:space="0" w:color="auto"/>
              <w:bottom w:val="single" w:sz="4" w:space="0" w:color="auto"/>
              <w:right w:val="single" w:sz="4" w:space="0" w:color="auto"/>
            </w:tcBorders>
            <w:shd w:val="clear" w:color="auto" w:fill="auto"/>
            <w:noWrap/>
            <w:vAlign w:val="center"/>
            <w:hideMark/>
          </w:tcPr>
          <w:p w:rsidR="00517616" w:rsidRPr="00517616" w:rsidRDefault="00517616" w:rsidP="00517616">
            <w:pPr>
              <w:widowControl/>
              <w:jc w:val="left"/>
              <w:rPr>
                <w:rFonts w:ascii="宋体" w:hAnsi="宋体" w:cs="宋体"/>
                <w:b/>
                <w:bCs/>
                <w:kern w:val="0"/>
                <w:sz w:val="24"/>
                <w:szCs w:val="24"/>
              </w:rPr>
            </w:pPr>
            <w:r w:rsidRPr="00517616">
              <w:rPr>
                <w:rFonts w:ascii="宋体" w:hAnsi="宋体" w:cs="宋体" w:hint="eastAsia"/>
                <w:b/>
                <w:bCs/>
                <w:kern w:val="0"/>
                <w:sz w:val="24"/>
                <w:szCs w:val="24"/>
              </w:rPr>
              <w:t>D3</w:t>
            </w:r>
          </w:p>
        </w:tc>
        <w:tc>
          <w:tcPr>
            <w:tcW w:w="2306" w:type="dxa"/>
            <w:gridSpan w:val="2"/>
            <w:tcBorders>
              <w:top w:val="nil"/>
              <w:left w:val="nil"/>
              <w:bottom w:val="single" w:sz="4" w:space="0" w:color="auto"/>
              <w:right w:val="single" w:sz="4" w:space="0" w:color="auto"/>
            </w:tcBorders>
            <w:shd w:val="clear" w:color="auto" w:fill="auto"/>
            <w:noWrap/>
            <w:vAlign w:val="center"/>
            <w:hideMark/>
          </w:tcPr>
          <w:p w:rsidR="00517616" w:rsidRPr="00517616" w:rsidRDefault="00517616" w:rsidP="00517616">
            <w:pPr>
              <w:widowControl/>
              <w:jc w:val="left"/>
              <w:rPr>
                <w:rFonts w:ascii="宋体" w:hAnsi="宋体" w:cs="宋体"/>
                <w:b/>
                <w:bCs/>
                <w:kern w:val="0"/>
                <w:sz w:val="24"/>
                <w:szCs w:val="24"/>
              </w:rPr>
            </w:pPr>
            <w:r w:rsidRPr="00517616">
              <w:rPr>
                <w:rFonts w:ascii="宋体" w:hAnsi="宋体" w:cs="宋体" w:hint="eastAsia"/>
                <w:b/>
                <w:bCs/>
                <w:kern w:val="0"/>
                <w:sz w:val="24"/>
                <w:szCs w:val="24"/>
              </w:rPr>
              <w:t>计算机大三四班</w:t>
            </w:r>
          </w:p>
        </w:tc>
        <w:tc>
          <w:tcPr>
            <w:tcW w:w="2306" w:type="dxa"/>
            <w:gridSpan w:val="3"/>
            <w:tcBorders>
              <w:top w:val="nil"/>
              <w:left w:val="nil"/>
              <w:bottom w:val="single" w:sz="4" w:space="0" w:color="auto"/>
              <w:right w:val="single" w:sz="4" w:space="0" w:color="auto"/>
            </w:tcBorders>
            <w:shd w:val="clear" w:color="auto" w:fill="auto"/>
            <w:noWrap/>
            <w:vAlign w:val="center"/>
            <w:hideMark/>
          </w:tcPr>
          <w:p w:rsidR="00517616" w:rsidRPr="00517616" w:rsidRDefault="00517616" w:rsidP="00517616">
            <w:pPr>
              <w:widowControl/>
              <w:jc w:val="left"/>
              <w:rPr>
                <w:rFonts w:ascii="宋体" w:hAnsi="宋体" w:cs="宋体"/>
                <w:b/>
                <w:bCs/>
                <w:kern w:val="0"/>
                <w:sz w:val="24"/>
                <w:szCs w:val="24"/>
              </w:rPr>
            </w:pPr>
            <w:r w:rsidRPr="00517616">
              <w:rPr>
                <w:rFonts w:ascii="宋体" w:hAnsi="宋体" w:cs="宋体" w:hint="eastAsia"/>
                <w:b/>
                <w:bCs/>
                <w:kern w:val="0"/>
                <w:sz w:val="24"/>
                <w:szCs w:val="24"/>
              </w:rPr>
              <w:t>计算机大二三班</w:t>
            </w:r>
          </w:p>
        </w:tc>
        <w:tc>
          <w:tcPr>
            <w:tcW w:w="1011" w:type="dxa"/>
            <w:tcBorders>
              <w:top w:val="nil"/>
              <w:left w:val="nil"/>
              <w:bottom w:val="single" w:sz="4" w:space="0" w:color="auto"/>
              <w:right w:val="single" w:sz="4" w:space="0" w:color="auto"/>
            </w:tcBorders>
            <w:shd w:val="clear" w:color="auto" w:fill="auto"/>
            <w:noWrap/>
            <w:vAlign w:val="center"/>
            <w:hideMark/>
          </w:tcPr>
          <w:p w:rsidR="00517616" w:rsidRPr="00517616" w:rsidRDefault="00517616" w:rsidP="00517616">
            <w:pPr>
              <w:widowControl/>
              <w:jc w:val="left"/>
              <w:rPr>
                <w:rFonts w:ascii="宋体" w:hAnsi="宋体" w:cs="宋体"/>
                <w:b/>
                <w:bCs/>
                <w:kern w:val="0"/>
                <w:sz w:val="24"/>
                <w:szCs w:val="24"/>
              </w:rPr>
            </w:pPr>
            <w:r w:rsidRPr="00517616">
              <w:rPr>
                <w:rFonts w:ascii="宋体" w:hAnsi="宋体" w:cs="宋体" w:hint="eastAsia"/>
                <w:b/>
                <w:bCs/>
                <w:kern w:val="0"/>
                <w:sz w:val="24"/>
                <w:szCs w:val="24"/>
              </w:rPr>
              <w:t>罗东</w:t>
            </w:r>
          </w:p>
        </w:tc>
        <w:tc>
          <w:tcPr>
            <w:tcW w:w="1828" w:type="dxa"/>
            <w:tcBorders>
              <w:top w:val="nil"/>
              <w:left w:val="nil"/>
              <w:bottom w:val="single" w:sz="4" w:space="0" w:color="auto"/>
              <w:right w:val="single" w:sz="4" w:space="0" w:color="auto"/>
            </w:tcBorders>
            <w:shd w:val="clear" w:color="auto" w:fill="auto"/>
            <w:noWrap/>
            <w:vAlign w:val="center"/>
            <w:hideMark/>
          </w:tcPr>
          <w:p w:rsidR="00517616" w:rsidRPr="00517616" w:rsidRDefault="00517616" w:rsidP="00517616">
            <w:pPr>
              <w:widowControl/>
              <w:jc w:val="right"/>
              <w:rPr>
                <w:rFonts w:ascii="宋体" w:hAnsi="宋体" w:cs="宋体"/>
                <w:b/>
                <w:bCs/>
                <w:kern w:val="0"/>
                <w:sz w:val="24"/>
                <w:szCs w:val="24"/>
              </w:rPr>
            </w:pPr>
            <w:r w:rsidRPr="00517616">
              <w:rPr>
                <w:rFonts w:ascii="宋体" w:hAnsi="宋体" w:cs="宋体" w:hint="eastAsia"/>
                <w:b/>
                <w:bCs/>
                <w:kern w:val="0"/>
                <w:sz w:val="24"/>
                <w:szCs w:val="24"/>
              </w:rPr>
              <w:t>15851853306</w:t>
            </w:r>
          </w:p>
        </w:tc>
      </w:tr>
      <w:tr w:rsidR="00517616" w:rsidRPr="00517616" w:rsidTr="00517616">
        <w:trPr>
          <w:gridAfter w:val="3"/>
          <w:wAfter w:w="3140" w:type="dxa"/>
          <w:trHeight w:val="285"/>
        </w:trPr>
        <w:tc>
          <w:tcPr>
            <w:tcW w:w="10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17616" w:rsidRPr="00517616" w:rsidRDefault="00517616" w:rsidP="00517616">
            <w:pPr>
              <w:widowControl/>
              <w:jc w:val="left"/>
              <w:rPr>
                <w:rFonts w:ascii="宋体" w:hAnsi="宋体" w:cs="宋体"/>
                <w:kern w:val="0"/>
                <w:sz w:val="24"/>
                <w:szCs w:val="24"/>
              </w:rPr>
            </w:pPr>
            <w:r w:rsidRPr="00517616">
              <w:rPr>
                <w:rFonts w:ascii="宋体" w:hAnsi="宋体" w:cs="宋体" w:hint="eastAsia"/>
                <w:kern w:val="0"/>
                <w:sz w:val="24"/>
                <w:szCs w:val="24"/>
              </w:rPr>
              <w:t>裁判组</w:t>
            </w:r>
          </w:p>
        </w:tc>
        <w:tc>
          <w:tcPr>
            <w:tcW w:w="1960" w:type="dxa"/>
            <w:gridSpan w:val="2"/>
            <w:tcBorders>
              <w:top w:val="single" w:sz="4" w:space="0" w:color="auto"/>
              <w:left w:val="nil"/>
              <w:bottom w:val="single" w:sz="4" w:space="0" w:color="auto"/>
              <w:right w:val="single" w:sz="4" w:space="0" w:color="auto"/>
            </w:tcBorders>
            <w:shd w:val="clear" w:color="auto" w:fill="auto"/>
            <w:noWrap/>
            <w:vAlign w:val="center"/>
            <w:hideMark/>
          </w:tcPr>
          <w:p w:rsidR="00517616" w:rsidRPr="00517616" w:rsidRDefault="00517616" w:rsidP="00517616">
            <w:pPr>
              <w:widowControl/>
              <w:jc w:val="left"/>
              <w:rPr>
                <w:rFonts w:ascii="宋体" w:hAnsi="宋体" w:cs="宋体"/>
                <w:kern w:val="0"/>
                <w:sz w:val="24"/>
                <w:szCs w:val="24"/>
              </w:rPr>
            </w:pPr>
            <w:r w:rsidRPr="00517616">
              <w:rPr>
                <w:rFonts w:ascii="宋体" w:hAnsi="宋体" w:cs="宋体" w:hint="eastAsia"/>
                <w:kern w:val="0"/>
                <w:sz w:val="24"/>
                <w:szCs w:val="24"/>
              </w:rPr>
              <w:t>姓名</w:t>
            </w:r>
          </w:p>
        </w:tc>
        <w:tc>
          <w:tcPr>
            <w:tcW w:w="1960" w:type="dxa"/>
            <w:tcBorders>
              <w:top w:val="single" w:sz="4" w:space="0" w:color="auto"/>
              <w:left w:val="nil"/>
              <w:bottom w:val="single" w:sz="4" w:space="0" w:color="auto"/>
              <w:right w:val="single" w:sz="4" w:space="0" w:color="auto"/>
            </w:tcBorders>
            <w:shd w:val="clear" w:color="auto" w:fill="auto"/>
            <w:noWrap/>
            <w:vAlign w:val="center"/>
            <w:hideMark/>
          </w:tcPr>
          <w:p w:rsidR="00517616" w:rsidRPr="00517616" w:rsidRDefault="00517616" w:rsidP="00517616">
            <w:pPr>
              <w:widowControl/>
              <w:jc w:val="left"/>
              <w:rPr>
                <w:rFonts w:ascii="宋体" w:hAnsi="宋体" w:cs="宋体"/>
                <w:b/>
                <w:bCs/>
                <w:kern w:val="0"/>
                <w:sz w:val="24"/>
                <w:szCs w:val="24"/>
              </w:rPr>
            </w:pPr>
            <w:r w:rsidRPr="00517616">
              <w:rPr>
                <w:rFonts w:ascii="宋体" w:hAnsi="宋体" w:cs="宋体" w:hint="eastAsia"/>
                <w:b/>
                <w:bCs/>
                <w:kern w:val="0"/>
                <w:sz w:val="24"/>
                <w:szCs w:val="24"/>
              </w:rPr>
              <w:t>联系方式</w:t>
            </w:r>
          </w:p>
        </w:tc>
      </w:tr>
      <w:tr w:rsidR="00517616" w:rsidRPr="00517616" w:rsidTr="00517616">
        <w:trPr>
          <w:gridAfter w:val="3"/>
          <w:wAfter w:w="3140" w:type="dxa"/>
          <w:trHeight w:val="570"/>
        </w:trPr>
        <w:tc>
          <w:tcPr>
            <w:tcW w:w="1080" w:type="dxa"/>
            <w:gridSpan w:val="2"/>
            <w:tcBorders>
              <w:top w:val="nil"/>
              <w:left w:val="single" w:sz="4" w:space="0" w:color="auto"/>
              <w:bottom w:val="single" w:sz="4" w:space="0" w:color="auto"/>
              <w:right w:val="single" w:sz="4" w:space="0" w:color="auto"/>
            </w:tcBorders>
            <w:shd w:val="clear" w:color="auto" w:fill="auto"/>
            <w:vAlign w:val="center"/>
            <w:hideMark/>
          </w:tcPr>
          <w:p w:rsidR="00517616" w:rsidRPr="00517616" w:rsidRDefault="00517616" w:rsidP="00517616">
            <w:pPr>
              <w:widowControl/>
              <w:jc w:val="left"/>
              <w:rPr>
                <w:rFonts w:ascii="宋体" w:hAnsi="宋体" w:cs="宋体"/>
                <w:kern w:val="0"/>
                <w:sz w:val="24"/>
                <w:szCs w:val="24"/>
              </w:rPr>
            </w:pPr>
            <w:r w:rsidRPr="00517616">
              <w:rPr>
                <w:rFonts w:ascii="宋体" w:hAnsi="宋体" w:cs="宋体" w:hint="eastAsia"/>
                <w:kern w:val="0"/>
                <w:sz w:val="24"/>
                <w:szCs w:val="24"/>
              </w:rPr>
              <w:t>计算机大四</w:t>
            </w:r>
          </w:p>
        </w:tc>
        <w:tc>
          <w:tcPr>
            <w:tcW w:w="1960" w:type="dxa"/>
            <w:gridSpan w:val="2"/>
            <w:tcBorders>
              <w:top w:val="nil"/>
              <w:left w:val="nil"/>
              <w:bottom w:val="single" w:sz="4" w:space="0" w:color="auto"/>
              <w:right w:val="single" w:sz="4" w:space="0" w:color="auto"/>
            </w:tcBorders>
            <w:shd w:val="clear" w:color="auto" w:fill="auto"/>
            <w:noWrap/>
            <w:vAlign w:val="center"/>
            <w:hideMark/>
          </w:tcPr>
          <w:p w:rsidR="00517616" w:rsidRPr="00517616" w:rsidRDefault="00517616" w:rsidP="00517616">
            <w:pPr>
              <w:widowControl/>
              <w:jc w:val="left"/>
              <w:rPr>
                <w:rFonts w:ascii="宋体" w:hAnsi="宋体" w:cs="宋体"/>
                <w:kern w:val="0"/>
                <w:sz w:val="24"/>
                <w:szCs w:val="24"/>
              </w:rPr>
            </w:pPr>
            <w:r w:rsidRPr="00517616">
              <w:rPr>
                <w:rFonts w:ascii="宋体" w:hAnsi="宋体" w:cs="宋体" w:hint="eastAsia"/>
                <w:kern w:val="0"/>
                <w:sz w:val="24"/>
                <w:szCs w:val="24"/>
              </w:rPr>
              <w:t>唐可</w:t>
            </w:r>
          </w:p>
        </w:tc>
        <w:tc>
          <w:tcPr>
            <w:tcW w:w="1960" w:type="dxa"/>
            <w:tcBorders>
              <w:top w:val="nil"/>
              <w:left w:val="nil"/>
              <w:bottom w:val="single" w:sz="4" w:space="0" w:color="auto"/>
              <w:right w:val="single" w:sz="4" w:space="0" w:color="auto"/>
            </w:tcBorders>
            <w:shd w:val="clear" w:color="auto" w:fill="auto"/>
            <w:noWrap/>
            <w:vAlign w:val="center"/>
            <w:hideMark/>
          </w:tcPr>
          <w:p w:rsidR="00517616" w:rsidRPr="00517616" w:rsidRDefault="00517616" w:rsidP="00517616">
            <w:pPr>
              <w:widowControl/>
              <w:jc w:val="right"/>
              <w:rPr>
                <w:rFonts w:ascii="宋体" w:hAnsi="宋体" w:cs="宋体"/>
                <w:b/>
                <w:bCs/>
                <w:kern w:val="0"/>
                <w:sz w:val="24"/>
                <w:szCs w:val="24"/>
              </w:rPr>
            </w:pPr>
            <w:r w:rsidRPr="00517616">
              <w:rPr>
                <w:rFonts w:ascii="宋体" w:hAnsi="宋体" w:cs="宋体" w:hint="eastAsia"/>
                <w:b/>
                <w:bCs/>
                <w:kern w:val="0"/>
                <w:sz w:val="24"/>
                <w:szCs w:val="24"/>
              </w:rPr>
              <w:t>15380797139</w:t>
            </w:r>
          </w:p>
        </w:tc>
      </w:tr>
      <w:tr w:rsidR="00517616" w:rsidRPr="00517616" w:rsidTr="00517616">
        <w:trPr>
          <w:gridAfter w:val="3"/>
          <w:wAfter w:w="3140" w:type="dxa"/>
          <w:trHeight w:val="285"/>
        </w:trPr>
        <w:tc>
          <w:tcPr>
            <w:tcW w:w="1080" w:type="dxa"/>
            <w:gridSpan w:val="2"/>
            <w:tcBorders>
              <w:top w:val="nil"/>
              <w:left w:val="single" w:sz="4" w:space="0" w:color="auto"/>
              <w:bottom w:val="single" w:sz="4" w:space="0" w:color="auto"/>
              <w:right w:val="single" w:sz="4" w:space="0" w:color="auto"/>
            </w:tcBorders>
            <w:shd w:val="clear" w:color="auto" w:fill="auto"/>
            <w:noWrap/>
            <w:vAlign w:val="center"/>
            <w:hideMark/>
          </w:tcPr>
          <w:p w:rsidR="00517616" w:rsidRPr="00517616" w:rsidRDefault="00517616" w:rsidP="00517616">
            <w:pPr>
              <w:widowControl/>
              <w:jc w:val="left"/>
              <w:rPr>
                <w:rFonts w:ascii="宋体" w:hAnsi="宋体" w:cs="宋体"/>
                <w:kern w:val="0"/>
                <w:sz w:val="24"/>
                <w:szCs w:val="24"/>
              </w:rPr>
            </w:pPr>
            <w:r w:rsidRPr="00517616">
              <w:rPr>
                <w:rFonts w:ascii="宋体" w:hAnsi="宋体" w:cs="宋体" w:hint="eastAsia"/>
                <w:kern w:val="0"/>
                <w:sz w:val="24"/>
                <w:szCs w:val="24"/>
              </w:rPr>
              <w:t>软件大二</w:t>
            </w:r>
          </w:p>
        </w:tc>
        <w:tc>
          <w:tcPr>
            <w:tcW w:w="1960" w:type="dxa"/>
            <w:gridSpan w:val="2"/>
            <w:tcBorders>
              <w:top w:val="nil"/>
              <w:left w:val="nil"/>
              <w:bottom w:val="single" w:sz="4" w:space="0" w:color="auto"/>
              <w:right w:val="single" w:sz="4" w:space="0" w:color="auto"/>
            </w:tcBorders>
            <w:shd w:val="clear" w:color="auto" w:fill="auto"/>
            <w:noWrap/>
            <w:vAlign w:val="center"/>
            <w:hideMark/>
          </w:tcPr>
          <w:p w:rsidR="00517616" w:rsidRPr="00517616" w:rsidRDefault="00517616" w:rsidP="00517616">
            <w:pPr>
              <w:widowControl/>
              <w:jc w:val="left"/>
              <w:rPr>
                <w:rFonts w:ascii="宋体" w:hAnsi="宋体" w:cs="宋体"/>
                <w:kern w:val="0"/>
                <w:sz w:val="24"/>
                <w:szCs w:val="24"/>
              </w:rPr>
            </w:pPr>
            <w:proofErr w:type="gramStart"/>
            <w:r w:rsidRPr="00517616">
              <w:rPr>
                <w:rFonts w:ascii="宋体" w:hAnsi="宋体" w:cs="宋体" w:hint="eastAsia"/>
                <w:kern w:val="0"/>
                <w:sz w:val="24"/>
                <w:szCs w:val="24"/>
              </w:rPr>
              <w:t>张帅</w:t>
            </w:r>
            <w:proofErr w:type="gramEnd"/>
          </w:p>
        </w:tc>
        <w:tc>
          <w:tcPr>
            <w:tcW w:w="1960" w:type="dxa"/>
            <w:tcBorders>
              <w:top w:val="nil"/>
              <w:left w:val="nil"/>
              <w:bottom w:val="single" w:sz="4" w:space="0" w:color="auto"/>
              <w:right w:val="single" w:sz="4" w:space="0" w:color="auto"/>
            </w:tcBorders>
            <w:shd w:val="clear" w:color="auto" w:fill="auto"/>
            <w:noWrap/>
            <w:vAlign w:val="center"/>
            <w:hideMark/>
          </w:tcPr>
          <w:p w:rsidR="00517616" w:rsidRPr="00517616" w:rsidRDefault="00517616" w:rsidP="00517616">
            <w:pPr>
              <w:widowControl/>
              <w:jc w:val="right"/>
              <w:rPr>
                <w:rFonts w:ascii="宋体" w:hAnsi="宋体" w:cs="宋体"/>
                <w:b/>
                <w:bCs/>
                <w:kern w:val="0"/>
                <w:sz w:val="24"/>
                <w:szCs w:val="24"/>
              </w:rPr>
            </w:pPr>
            <w:r w:rsidRPr="00517616">
              <w:rPr>
                <w:rFonts w:ascii="宋体" w:hAnsi="宋体" w:cs="宋体" w:hint="eastAsia"/>
                <w:b/>
                <w:bCs/>
                <w:kern w:val="0"/>
                <w:sz w:val="24"/>
                <w:szCs w:val="24"/>
              </w:rPr>
              <w:t>13218012506</w:t>
            </w:r>
          </w:p>
        </w:tc>
      </w:tr>
      <w:tr w:rsidR="00517616" w:rsidRPr="00517616" w:rsidTr="00517616">
        <w:trPr>
          <w:gridAfter w:val="3"/>
          <w:wAfter w:w="3140" w:type="dxa"/>
          <w:trHeight w:val="285"/>
        </w:trPr>
        <w:tc>
          <w:tcPr>
            <w:tcW w:w="1080" w:type="dxa"/>
            <w:gridSpan w:val="2"/>
            <w:tcBorders>
              <w:top w:val="nil"/>
              <w:left w:val="single" w:sz="4" w:space="0" w:color="auto"/>
              <w:bottom w:val="single" w:sz="4" w:space="0" w:color="auto"/>
              <w:right w:val="single" w:sz="4" w:space="0" w:color="auto"/>
            </w:tcBorders>
            <w:shd w:val="clear" w:color="auto" w:fill="auto"/>
            <w:noWrap/>
            <w:vAlign w:val="center"/>
            <w:hideMark/>
          </w:tcPr>
          <w:p w:rsidR="00517616" w:rsidRPr="00517616" w:rsidRDefault="00517616" w:rsidP="00517616">
            <w:pPr>
              <w:widowControl/>
              <w:jc w:val="left"/>
              <w:rPr>
                <w:rFonts w:ascii="宋体" w:hAnsi="宋体" w:cs="宋体"/>
                <w:kern w:val="0"/>
                <w:sz w:val="24"/>
                <w:szCs w:val="24"/>
              </w:rPr>
            </w:pPr>
            <w:r w:rsidRPr="00517616">
              <w:rPr>
                <w:rFonts w:ascii="宋体" w:hAnsi="宋体" w:cs="宋体" w:hint="eastAsia"/>
                <w:kern w:val="0"/>
                <w:sz w:val="24"/>
                <w:szCs w:val="24"/>
              </w:rPr>
              <w:t>软件大二</w:t>
            </w:r>
          </w:p>
        </w:tc>
        <w:tc>
          <w:tcPr>
            <w:tcW w:w="1960" w:type="dxa"/>
            <w:gridSpan w:val="2"/>
            <w:tcBorders>
              <w:top w:val="nil"/>
              <w:left w:val="nil"/>
              <w:bottom w:val="single" w:sz="4" w:space="0" w:color="auto"/>
              <w:right w:val="single" w:sz="4" w:space="0" w:color="auto"/>
            </w:tcBorders>
            <w:shd w:val="clear" w:color="auto" w:fill="auto"/>
            <w:noWrap/>
            <w:vAlign w:val="center"/>
            <w:hideMark/>
          </w:tcPr>
          <w:p w:rsidR="00517616" w:rsidRPr="00517616" w:rsidRDefault="00517616" w:rsidP="00517616">
            <w:pPr>
              <w:widowControl/>
              <w:jc w:val="left"/>
              <w:rPr>
                <w:rFonts w:ascii="宋体" w:hAnsi="宋体" w:cs="宋体"/>
                <w:kern w:val="0"/>
                <w:sz w:val="24"/>
                <w:szCs w:val="24"/>
              </w:rPr>
            </w:pPr>
            <w:r w:rsidRPr="00517616">
              <w:rPr>
                <w:rFonts w:ascii="宋体" w:hAnsi="宋体" w:cs="宋体" w:hint="eastAsia"/>
                <w:kern w:val="0"/>
                <w:sz w:val="24"/>
                <w:szCs w:val="24"/>
              </w:rPr>
              <w:t>卓嗣琪</w:t>
            </w:r>
          </w:p>
        </w:tc>
        <w:tc>
          <w:tcPr>
            <w:tcW w:w="1960" w:type="dxa"/>
            <w:tcBorders>
              <w:top w:val="nil"/>
              <w:left w:val="nil"/>
              <w:bottom w:val="single" w:sz="4" w:space="0" w:color="auto"/>
              <w:right w:val="single" w:sz="4" w:space="0" w:color="auto"/>
            </w:tcBorders>
            <w:shd w:val="clear" w:color="auto" w:fill="auto"/>
            <w:noWrap/>
            <w:vAlign w:val="center"/>
            <w:hideMark/>
          </w:tcPr>
          <w:p w:rsidR="00517616" w:rsidRPr="00517616" w:rsidRDefault="00517616" w:rsidP="00517616">
            <w:pPr>
              <w:widowControl/>
              <w:jc w:val="right"/>
              <w:rPr>
                <w:rFonts w:ascii="宋体" w:hAnsi="宋体" w:cs="宋体"/>
                <w:b/>
                <w:bCs/>
                <w:kern w:val="0"/>
                <w:sz w:val="24"/>
                <w:szCs w:val="24"/>
              </w:rPr>
            </w:pPr>
            <w:r w:rsidRPr="00517616">
              <w:rPr>
                <w:rFonts w:ascii="宋体" w:hAnsi="宋体" w:cs="宋体" w:hint="eastAsia"/>
                <w:b/>
                <w:bCs/>
                <w:kern w:val="0"/>
                <w:sz w:val="24"/>
                <w:szCs w:val="24"/>
              </w:rPr>
              <w:t>15651622169</w:t>
            </w:r>
          </w:p>
        </w:tc>
      </w:tr>
      <w:tr w:rsidR="00517616" w:rsidRPr="00517616" w:rsidTr="00517616">
        <w:trPr>
          <w:gridAfter w:val="3"/>
          <w:wAfter w:w="3140" w:type="dxa"/>
          <w:trHeight w:val="285"/>
        </w:trPr>
        <w:tc>
          <w:tcPr>
            <w:tcW w:w="1080" w:type="dxa"/>
            <w:gridSpan w:val="2"/>
            <w:tcBorders>
              <w:top w:val="nil"/>
              <w:left w:val="single" w:sz="4" w:space="0" w:color="auto"/>
              <w:bottom w:val="single" w:sz="4" w:space="0" w:color="auto"/>
              <w:right w:val="single" w:sz="4" w:space="0" w:color="auto"/>
            </w:tcBorders>
            <w:shd w:val="clear" w:color="auto" w:fill="auto"/>
            <w:noWrap/>
            <w:vAlign w:val="center"/>
            <w:hideMark/>
          </w:tcPr>
          <w:p w:rsidR="00517616" w:rsidRPr="00517616" w:rsidRDefault="00517616" w:rsidP="00517616">
            <w:pPr>
              <w:widowControl/>
              <w:jc w:val="left"/>
              <w:rPr>
                <w:rFonts w:ascii="宋体" w:hAnsi="宋体" w:cs="宋体"/>
                <w:kern w:val="0"/>
                <w:sz w:val="24"/>
                <w:szCs w:val="24"/>
              </w:rPr>
            </w:pPr>
            <w:r w:rsidRPr="00517616">
              <w:rPr>
                <w:rFonts w:ascii="宋体" w:hAnsi="宋体" w:cs="宋体" w:hint="eastAsia"/>
                <w:kern w:val="0"/>
                <w:sz w:val="24"/>
                <w:szCs w:val="24"/>
              </w:rPr>
              <w:t>软件大二</w:t>
            </w:r>
          </w:p>
        </w:tc>
        <w:tc>
          <w:tcPr>
            <w:tcW w:w="1960" w:type="dxa"/>
            <w:gridSpan w:val="2"/>
            <w:tcBorders>
              <w:top w:val="nil"/>
              <w:left w:val="nil"/>
              <w:bottom w:val="single" w:sz="4" w:space="0" w:color="auto"/>
              <w:right w:val="single" w:sz="4" w:space="0" w:color="auto"/>
            </w:tcBorders>
            <w:shd w:val="clear" w:color="auto" w:fill="auto"/>
            <w:noWrap/>
            <w:vAlign w:val="center"/>
            <w:hideMark/>
          </w:tcPr>
          <w:p w:rsidR="00517616" w:rsidRPr="00517616" w:rsidRDefault="00517616" w:rsidP="00517616">
            <w:pPr>
              <w:widowControl/>
              <w:jc w:val="left"/>
              <w:rPr>
                <w:rFonts w:ascii="宋体" w:hAnsi="宋体" w:cs="宋体"/>
                <w:kern w:val="0"/>
                <w:sz w:val="24"/>
                <w:szCs w:val="24"/>
              </w:rPr>
            </w:pPr>
            <w:proofErr w:type="gramStart"/>
            <w:r w:rsidRPr="00517616">
              <w:rPr>
                <w:rFonts w:ascii="宋体" w:hAnsi="宋体" w:cs="宋体" w:hint="eastAsia"/>
                <w:kern w:val="0"/>
                <w:sz w:val="24"/>
                <w:szCs w:val="24"/>
              </w:rPr>
              <w:t>荣学益</w:t>
            </w:r>
            <w:proofErr w:type="gramEnd"/>
          </w:p>
        </w:tc>
        <w:tc>
          <w:tcPr>
            <w:tcW w:w="1960" w:type="dxa"/>
            <w:tcBorders>
              <w:top w:val="nil"/>
              <w:left w:val="nil"/>
              <w:bottom w:val="single" w:sz="4" w:space="0" w:color="auto"/>
              <w:right w:val="single" w:sz="4" w:space="0" w:color="auto"/>
            </w:tcBorders>
            <w:shd w:val="clear" w:color="auto" w:fill="auto"/>
            <w:noWrap/>
            <w:vAlign w:val="center"/>
            <w:hideMark/>
          </w:tcPr>
          <w:p w:rsidR="00517616" w:rsidRPr="00517616" w:rsidRDefault="00517616" w:rsidP="00517616">
            <w:pPr>
              <w:widowControl/>
              <w:jc w:val="right"/>
              <w:rPr>
                <w:rFonts w:ascii="宋体" w:hAnsi="宋体" w:cs="宋体"/>
                <w:b/>
                <w:bCs/>
                <w:kern w:val="0"/>
                <w:sz w:val="24"/>
                <w:szCs w:val="24"/>
              </w:rPr>
            </w:pPr>
            <w:r w:rsidRPr="00517616">
              <w:rPr>
                <w:rFonts w:ascii="宋体" w:hAnsi="宋体" w:cs="宋体" w:hint="eastAsia"/>
                <w:b/>
                <w:bCs/>
                <w:kern w:val="0"/>
                <w:sz w:val="24"/>
                <w:szCs w:val="24"/>
              </w:rPr>
              <w:t>15250969551</w:t>
            </w:r>
          </w:p>
        </w:tc>
      </w:tr>
      <w:tr w:rsidR="00517616" w:rsidRPr="00517616" w:rsidTr="00517616">
        <w:trPr>
          <w:gridAfter w:val="3"/>
          <w:wAfter w:w="3140" w:type="dxa"/>
          <w:trHeight w:val="285"/>
        </w:trPr>
        <w:tc>
          <w:tcPr>
            <w:tcW w:w="1080" w:type="dxa"/>
            <w:gridSpan w:val="2"/>
            <w:tcBorders>
              <w:top w:val="nil"/>
              <w:left w:val="single" w:sz="4" w:space="0" w:color="auto"/>
              <w:bottom w:val="single" w:sz="4" w:space="0" w:color="auto"/>
              <w:right w:val="single" w:sz="4" w:space="0" w:color="auto"/>
            </w:tcBorders>
            <w:shd w:val="clear" w:color="auto" w:fill="auto"/>
            <w:noWrap/>
            <w:vAlign w:val="center"/>
            <w:hideMark/>
          </w:tcPr>
          <w:p w:rsidR="00517616" w:rsidRPr="00517616" w:rsidRDefault="00517616" w:rsidP="00517616">
            <w:pPr>
              <w:widowControl/>
              <w:jc w:val="left"/>
              <w:rPr>
                <w:rFonts w:ascii="宋体" w:hAnsi="宋体" w:cs="宋体"/>
                <w:kern w:val="0"/>
                <w:sz w:val="24"/>
                <w:szCs w:val="24"/>
              </w:rPr>
            </w:pPr>
            <w:r w:rsidRPr="00517616">
              <w:rPr>
                <w:rFonts w:ascii="宋体" w:hAnsi="宋体" w:cs="宋体" w:hint="eastAsia"/>
                <w:kern w:val="0"/>
                <w:sz w:val="24"/>
                <w:szCs w:val="24"/>
              </w:rPr>
              <w:t>软件大二</w:t>
            </w:r>
          </w:p>
        </w:tc>
        <w:tc>
          <w:tcPr>
            <w:tcW w:w="1960" w:type="dxa"/>
            <w:gridSpan w:val="2"/>
            <w:tcBorders>
              <w:top w:val="nil"/>
              <w:left w:val="nil"/>
              <w:bottom w:val="nil"/>
              <w:right w:val="nil"/>
            </w:tcBorders>
            <w:shd w:val="clear" w:color="auto" w:fill="auto"/>
            <w:noWrap/>
            <w:vAlign w:val="center"/>
            <w:hideMark/>
          </w:tcPr>
          <w:p w:rsidR="00517616" w:rsidRPr="00517616" w:rsidRDefault="00517616" w:rsidP="00517616">
            <w:pPr>
              <w:widowControl/>
              <w:jc w:val="left"/>
              <w:rPr>
                <w:rFonts w:ascii="宋体" w:hAnsi="宋体" w:cs="宋体"/>
                <w:kern w:val="0"/>
                <w:sz w:val="24"/>
                <w:szCs w:val="24"/>
              </w:rPr>
            </w:pPr>
            <w:r w:rsidRPr="00517616">
              <w:rPr>
                <w:rFonts w:ascii="宋体" w:hAnsi="宋体" w:cs="宋体" w:hint="eastAsia"/>
                <w:kern w:val="0"/>
                <w:sz w:val="24"/>
                <w:szCs w:val="24"/>
              </w:rPr>
              <w:t>陈金晖</w:t>
            </w:r>
          </w:p>
        </w:tc>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517616" w:rsidRPr="00517616" w:rsidRDefault="00517616" w:rsidP="00517616">
            <w:pPr>
              <w:widowControl/>
              <w:jc w:val="right"/>
              <w:rPr>
                <w:rFonts w:ascii="宋体" w:hAnsi="宋体" w:cs="宋体"/>
                <w:b/>
                <w:bCs/>
                <w:kern w:val="0"/>
                <w:sz w:val="24"/>
                <w:szCs w:val="24"/>
              </w:rPr>
            </w:pPr>
            <w:r w:rsidRPr="00517616">
              <w:rPr>
                <w:rFonts w:ascii="宋体" w:hAnsi="宋体" w:cs="宋体" w:hint="eastAsia"/>
                <w:b/>
                <w:bCs/>
                <w:kern w:val="0"/>
                <w:sz w:val="24"/>
                <w:szCs w:val="24"/>
              </w:rPr>
              <w:t>15150685968</w:t>
            </w:r>
          </w:p>
        </w:tc>
      </w:tr>
      <w:tr w:rsidR="00517616" w:rsidRPr="00517616" w:rsidTr="000B5D0D">
        <w:trPr>
          <w:gridAfter w:val="3"/>
          <w:wAfter w:w="3140" w:type="dxa"/>
          <w:trHeight w:val="570"/>
        </w:trPr>
        <w:tc>
          <w:tcPr>
            <w:tcW w:w="1080" w:type="dxa"/>
            <w:gridSpan w:val="2"/>
            <w:tcBorders>
              <w:top w:val="nil"/>
              <w:left w:val="single" w:sz="4" w:space="0" w:color="auto"/>
              <w:bottom w:val="nil"/>
              <w:right w:val="single" w:sz="4" w:space="0" w:color="auto"/>
            </w:tcBorders>
            <w:shd w:val="clear" w:color="auto" w:fill="auto"/>
            <w:vAlign w:val="center"/>
            <w:hideMark/>
          </w:tcPr>
          <w:p w:rsidR="00517616" w:rsidRPr="00517616" w:rsidRDefault="00517616" w:rsidP="00517616">
            <w:pPr>
              <w:widowControl/>
              <w:jc w:val="left"/>
              <w:rPr>
                <w:rFonts w:ascii="宋体" w:hAnsi="宋体" w:cs="宋体"/>
                <w:kern w:val="0"/>
                <w:sz w:val="24"/>
                <w:szCs w:val="24"/>
              </w:rPr>
            </w:pPr>
            <w:r w:rsidRPr="00517616">
              <w:rPr>
                <w:rFonts w:ascii="宋体" w:hAnsi="宋体" w:cs="宋体" w:hint="eastAsia"/>
                <w:kern w:val="0"/>
                <w:sz w:val="24"/>
                <w:szCs w:val="24"/>
              </w:rPr>
              <w:t>计算机大二</w:t>
            </w:r>
          </w:p>
        </w:tc>
        <w:tc>
          <w:tcPr>
            <w:tcW w:w="1960" w:type="dxa"/>
            <w:gridSpan w:val="2"/>
            <w:tcBorders>
              <w:top w:val="single" w:sz="4" w:space="0" w:color="auto"/>
              <w:left w:val="nil"/>
              <w:bottom w:val="single" w:sz="4" w:space="0" w:color="auto"/>
              <w:right w:val="single" w:sz="4" w:space="0" w:color="auto"/>
            </w:tcBorders>
            <w:shd w:val="clear" w:color="auto" w:fill="auto"/>
            <w:noWrap/>
            <w:vAlign w:val="center"/>
            <w:hideMark/>
          </w:tcPr>
          <w:p w:rsidR="00517616" w:rsidRPr="00517616" w:rsidRDefault="00517616" w:rsidP="00517616">
            <w:pPr>
              <w:widowControl/>
              <w:jc w:val="left"/>
              <w:rPr>
                <w:rFonts w:ascii="宋体" w:hAnsi="宋体" w:cs="宋体"/>
                <w:kern w:val="0"/>
                <w:sz w:val="24"/>
                <w:szCs w:val="24"/>
              </w:rPr>
            </w:pPr>
            <w:r w:rsidRPr="00517616">
              <w:rPr>
                <w:rFonts w:ascii="宋体" w:hAnsi="宋体" w:cs="宋体" w:hint="eastAsia"/>
                <w:kern w:val="0"/>
                <w:sz w:val="24"/>
                <w:szCs w:val="24"/>
              </w:rPr>
              <w:t>赵治业</w:t>
            </w:r>
          </w:p>
        </w:tc>
        <w:tc>
          <w:tcPr>
            <w:tcW w:w="1960" w:type="dxa"/>
            <w:tcBorders>
              <w:top w:val="nil"/>
              <w:left w:val="nil"/>
              <w:bottom w:val="nil"/>
              <w:right w:val="single" w:sz="4" w:space="0" w:color="auto"/>
            </w:tcBorders>
            <w:shd w:val="clear" w:color="auto" w:fill="auto"/>
            <w:noWrap/>
            <w:vAlign w:val="center"/>
            <w:hideMark/>
          </w:tcPr>
          <w:p w:rsidR="00517616" w:rsidRPr="00517616" w:rsidRDefault="00517616" w:rsidP="00517616">
            <w:pPr>
              <w:widowControl/>
              <w:jc w:val="right"/>
              <w:rPr>
                <w:rFonts w:ascii="宋体" w:hAnsi="宋体" w:cs="宋体"/>
                <w:b/>
                <w:bCs/>
                <w:kern w:val="0"/>
                <w:sz w:val="24"/>
                <w:szCs w:val="24"/>
              </w:rPr>
            </w:pPr>
            <w:r w:rsidRPr="00517616">
              <w:rPr>
                <w:rFonts w:ascii="宋体" w:hAnsi="宋体" w:cs="宋体" w:hint="eastAsia"/>
                <w:b/>
                <w:bCs/>
                <w:kern w:val="0"/>
                <w:sz w:val="24"/>
                <w:szCs w:val="24"/>
              </w:rPr>
              <w:t>13222727069</w:t>
            </w:r>
          </w:p>
        </w:tc>
      </w:tr>
      <w:tr w:rsidR="000B5D0D" w:rsidRPr="00517616" w:rsidTr="00517616">
        <w:trPr>
          <w:gridAfter w:val="3"/>
          <w:wAfter w:w="3140" w:type="dxa"/>
          <w:trHeight w:val="570"/>
        </w:trPr>
        <w:tc>
          <w:tcPr>
            <w:tcW w:w="1080" w:type="dxa"/>
            <w:gridSpan w:val="2"/>
            <w:tcBorders>
              <w:top w:val="nil"/>
              <w:left w:val="single" w:sz="4" w:space="0" w:color="auto"/>
              <w:bottom w:val="single" w:sz="4" w:space="0" w:color="auto"/>
              <w:right w:val="single" w:sz="4" w:space="0" w:color="auto"/>
            </w:tcBorders>
            <w:shd w:val="clear" w:color="auto" w:fill="auto"/>
            <w:vAlign w:val="center"/>
          </w:tcPr>
          <w:p w:rsidR="000B5D0D" w:rsidRPr="00517616" w:rsidRDefault="000B5D0D" w:rsidP="00517616">
            <w:pPr>
              <w:widowControl/>
              <w:jc w:val="left"/>
              <w:rPr>
                <w:rFonts w:ascii="宋体" w:hAnsi="宋体" w:cs="宋体" w:hint="eastAsia"/>
                <w:kern w:val="0"/>
                <w:sz w:val="24"/>
                <w:szCs w:val="24"/>
              </w:rPr>
            </w:pPr>
          </w:p>
        </w:tc>
        <w:tc>
          <w:tcPr>
            <w:tcW w:w="1960" w:type="dxa"/>
            <w:gridSpan w:val="2"/>
            <w:tcBorders>
              <w:top w:val="single" w:sz="4" w:space="0" w:color="auto"/>
              <w:left w:val="nil"/>
              <w:bottom w:val="single" w:sz="4" w:space="0" w:color="auto"/>
              <w:right w:val="single" w:sz="4" w:space="0" w:color="auto"/>
            </w:tcBorders>
            <w:shd w:val="clear" w:color="auto" w:fill="auto"/>
            <w:noWrap/>
            <w:vAlign w:val="center"/>
          </w:tcPr>
          <w:p w:rsidR="000B5D0D" w:rsidRPr="00517616" w:rsidRDefault="000B5D0D" w:rsidP="00517616">
            <w:pPr>
              <w:widowControl/>
              <w:jc w:val="left"/>
              <w:rPr>
                <w:rFonts w:ascii="宋体" w:hAnsi="宋体" w:cs="宋体" w:hint="eastAsia"/>
                <w:kern w:val="0"/>
                <w:sz w:val="24"/>
                <w:szCs w:val="24"/>
              </w:rPr>
            </w:pPr>
          </w:p>
        </w:tc>
        <w:tc>
          <w:tcPr>
            <w:tcW w:w="1960" w:type="dxa"/>
            <w:tcBorders>
              <w:top w:val="nil"/>
              <w:left w:val="nil"/>
              <w:bottom w:val="single" w:sz="4" w:space="0" w:color="auto"/>
              <w:right w:val="single" w:sz="4" w:space="0" w:color="auto"/>
            </w:tcBorders>
            <w:shd w:val="clear" w:color="auto" w:fill="auto"/>
            <w:noWrap/>
            <w:vAlign w:val="center"/>
          </w:tcPr>
          <w:p w:rsidR="000B5D0D" w:rsidRPr="00517616" w:rsidRDefault="000B5D0D" w:rsidP="0001333D">
            <w:pPr>
              <w:widowControl/>
              <w:ind w:right="241"/>
              <w:jc w:val="right"/>
              <w:rPr>
                <w:rFonts w:ascii="宋体" w:hAnsi="宋体" w:cs="宋体" w:hint="eastAsia"/>
                <w:b/>
                <w:bCs/>
                <w:kern w:val="0"/>
                <w:sz w:val="24"/>
                <w:szCs w:val="24"/>
              </w:rPr>
            </w:pPr>
          </w:p>
        </w:tc>
      </w:tr>
    </w:tbl>
    <w:p w:rsidR="00517616" w:rsidRDefault="00517616" w:rsidP="00517616">
      <w:pPr>
        <w:rPr>
          <w:rFonts w:ascii="华文中宋" w:eastAsia="华文中宋" w:hAnsi="华文中宋"/>
          <w:b/>
          <w:sz w:val="24"/>
          <w:szCs w:val="24"/>
        </w:rPr>
      </w:pPr>
      <w:r>
        <w:rPr>
          <w:rFonts w:ascii="华文中宋" w:eastAsia="华文中宋" w:hAnsi="华文中宋" w:hint="eastAsia"/>
          <w:b/>
          <w:sz w:val="24"/>
          <w:szCs w:val="24"/>
        </w:rPr>
        <w:t xml:space="preserve">                                      </w:t>
      </w:r>
    </w:p>
    <w:p w:rsidR="00517616" w:rsidRDefault="00517616" w:rsidP="00517616">
      <w:pPr>
        <w:rPr>
          <w:rFonts w:ascii="华文中宋" w:eastAsia="华文中宋" w:hAnsi="华文中宋"/>
          <w:b/>
          <w:sz w:val="24"/>
          <w:szCs w:val="24"/>
        </w:rPr>
      </w:pPr>
    </w:p>
    <w:p w:rsidR="00517616" w:rsidRDefault="00517616" w:rsidP="00783DDA">
      <w:pPr>
        <w:ind w:firstLineChars="2400" w:firstLine="5766"/>
        <w:rPr>
          <w:rFonts w:ascii="华文中宋" w:eastAsia="华文中宋" w:hAnsi="华文中宋"/>
          <w:b/>
          <w:sz w:val="24"/>
          <w:szCs w:val="24"/>
        </w:rPr>
      </w:pPr>
    </w:p>
    <w:p w:rsidR="00517616" w:rsidRDefault="00517616" w:rsidP="00517616">
      <w:pPr>
        <w:ind w:firstLineChars="2400" w:firstLine="5766"/>
        <w:rPr>
          <w:rFonts w:ascii="华文中宋" w:eastAsia="华文中宋" w:hAnsi="华文中宋"/>
          <w:b/>
          <w:sz w:val="24"/>
          <w:szCs w:val="24"/>
        </w:rPr>
      </w:pPr>
      <w:r>
        <w:rPr>
          <w:rFonts w:ascii="华文中宋" w:eastAsia="华文中宋" w:hAnsi="华文中宋" w:hint="eastAsia"/>
          <w:b/>
          <w:sz w:val="24"/>
          <w:szCs w:val="24"/>
        </w:rPr>
        <w:lastRenderedPageBreak/>
        <w:t xml:space="preserve">                                                 附录2</w:t>
      </w:r>
      <w:bookmarkStart w:id="14" w:name="_GoBack"/>
      <w:r w:rsidR="0001333D">
        <w:rPr>
          <w:rFonts w:ascii="华文中宋" w:eastAsia="华文中宋" w:hAnsi="华文中宋" w:hint="eastAsia"/>
          <w:b/>
          <w:sz w:val="24"/>
          <w:szCs w:val="24"/>
        </w:rPr>
        <w:t>（以体育部最终通知为准）</w:t>
      </w:r>
      <w:bookmarkEnd w:id="14"/>
    </w:p>
    <w:tbl>
      <w:tblPr>
        <w:tblW w:w="8217" w:type="dxa"/>
        <w:tblLook w:val="04A0" w:firstRow="1" w:lastRow="0" w:firstColumn="1" w:lastColumn="0" w:noHBand="0" w:noVBand="1"/>
      </w:tblPr>
      <w:tblGrid>
        <w:gridCol w:w="1413"/>
        <w:gridCol w:w="992"/>
        <w:gridCol w:w="1418"/>
        <w:gridCol w:w="708"/>
        <w:gridCol w:w="1418"/>
        <w:gridCol w:w="2268"/>
      </w:tblGrid>
      <w:tr w:rsidR="007008AF" w:rsidRPr="007008AF" w:rsidTr="00E31AB4">
        <w:trPr>
          <w:trHeight w:val="285"/>
        </w:trPr>
        <w:tc>
          <w:tcPr>
            <w:tcW w:w="1413" w:type="dxa"/>
            <w:tcBorders>
              <w:top w:val="single" w:sz="4" w:space="0" w:color="70AD47"/>
              <w:left w:val="single" w:sz="4" w:space="0" w:color="70AD47"/>
              <w:bottom w:val="single" w:sz="8" w:space="0" w:color="70AD47"/>
              <w:right w:val="single" w:sz="4" w:space="0" w:color="70AD47"/>
            </w:tcBorders>
            <w:shd w:val="clear" w:color="auto" w:fill="auto"/>
            <w:noWrap/>
            <w:vAlign w:val="center"/>
            <w:hideMark/>
          </w:tcPr>
          <w:p w:rsidR="007008AF" w:rsidRPr="007008AF" w:rsidRDefault="007008AF" w:rsidP="007008AF">
            <w:pPr>
              <w:widowControl/>
              <w:jc w:val="left"/>
              <w:rPr>
                <w:rFonts w:ascii="宋体" w:hAnsi="宋体" w:cs="宋体"/>
                <w:b/>
                <w:bCs/>
                <w:color w:val="000000"/>
                <w:kern w:val="0"/>
                <w:sz w:val="24"/>
                <w:szCs w:val="24"/>
              </w:rPr>
            </w:pPr>
            <w:r w:rsidRPr="007008AF">
              <w:rPr>
                <w:rFonts w:ascii="宋体" w:hAnsi="宋体" w:cs="宋体" w:hint="eastAsia"/>
                <w:b/>
                <w:bCs/>
                <w:color w:val="000000"/>
                <w:kern w:val="0"/>
                <w:sz w:val="24"/>
                <w:szCs w:val="24"/>
              </w:rPr>
              <w:t>赛程</w:t>
            </w:r>
          </w:p>
        </w:tc>
        <w:tc>
          <w:tcPr>
            <w:tcW w:w="992" w:type="dxa"/>
            <w:tcBorders>
              <w:top w:val="single" w:sz="4" w:space="0" w:color="70AD47"/>
              <w:left w:val="single" w:sz="4" w:space="0" w:color="70AD47"/>
              <w:bottom w:val="single" w:sz="8" w:space="0" w:color="70AD47"/>
              <w:right w:val="single" w:sz="4" w:space="0" w:color="70AD47"/>
            </w:tcBorders>
            <w:shd w:val="clear" w:color="auto" w:fill="auto"/>
            <w:noWrap/>
            <w:vAlign w:val="center"/>
            <w:hideMark/>
          </w:tcPr>
          <w:p w:rsidR="007008AF" w:rsidRPr="007008AF" w:rsidRDefault="007008AF" w:rsidP="007008AF">
            <w:pPr>
              <w:widowControl/>
              <w:jc w:val="left"/>
              <w:rPr>
                <w:rFonts w:ascii="宋体" w:hAnsi="宋体" w:cs="宋体"/>
                <w:b/>
                <w:bCs/>
                <w:color w:val="000000"/>
                <w:kern w:val="0"/>
                <w:sz w:val="24"/>
                <w:szCs w:val="24"/>
              </w:rPr>
            </w:pPr>
            <w:r w:rsidRPr="007008AF">
              <w:rPr>
                <w:rFonts w:ascii="宋体" w:hAnsi="宋体" w:cs="宋体" w:hint="eastAsia"/>
                <w:b/>
                <w:bCs/>
                <w:color w:val="000000"/>
                <w:kern w:val="0"/>
                <w:sz w:val="24"/>
                <w:szCs w:val="24"/>
              </w:rPr>
              <w:t>赛1A队</w:t>
            </w:r>
          </w:p>
        </w:tc>
        <w:tc>
          <w:tcPr>
            <w:tcW w:w="1418" w:type="dxa"/>
            <w:tcBorders>
              <w:top w:val="single" w:sz="4" w:space="0" w:color="70AD47"/>
              <w:left w:val="single" w:sz="4" w:space="0" w:color="70AD47"/>
              <w:bottom w:val="single" w:sz="8" w:space="0" w:color="70AD47"/>
              <w:right w:val="single" w:sz="4" w:space="0" w:color="70AD47"/>
            </w:tcBorders>
            <w:shd w:val="clear" w:color="auto" w:fill="auto"/>
            <w:noWrap/>
            <w:vAlign w:val="center"/>
            <w:hideMark/>
          </w:tcPr>
          <w:p w:rsidR="007008AF" w:rsidRPr="007008AF" w:rsidRDefault="007008AF" w:rsidP="007008AF">
            <w:pPr>
              <w:widowControl/>
              <w:jc w:val="left"/>
              <w:rPr>
                <w:rFonts w:ascii="宋体" w:hAnsi="宋体" w:cs="宋体"/>
                <w:b/>
                <w:bCs/>
                <w:color w:val="000000"/>
                <w:kern w:val="0"/>
                <w:sz w:val="24"/>
                <w:szCs w:val="24"/>
              </w:rPr>
            </w:pPr>
            <w:r w:rsidRPr="007008AF">
              <w:rPr>
                <w:rFonts w:ascii="宋体" w:hAnsi="宋体" w:cs="宋体" w:hint="eastAsia"/>
                <w:b/>
                <w:bCs/>
                <w:color w:val="000000"/>
                <w:kern w:val="0"/>
                <w:sz w:val="24"/>
                <w:szCs w:val="24"/>
              </w:rPr>
              <w:t>赛1B队</w:t>
            </w:r>
          </w:p>
        </w:tc>
        <w:tc>
          <w:tcPr>
            <w:tcW w:w="708" w:type="dxa"/>
            <w:tcBorders>
              <w:top w:val="single" w:sz="4" w:space="0" w:color="70AD47"/>
              <w:left w:val="single" w:sz="4" w:space="0" w:color="70AD47"/>
              <w:bottom w:val="single" w:sz="8" w:space="0" w:color="70AD47"/>
              <w:right w:val="single" w:sz="4" w:space="0" w:color="70AD47"/>
            </w:tcBorders>
            <w:shd w:val="clear" w:color="auto" w:fill="auto"/>
            <w:noWrap/>
            <w:vAlign w:val="center"/>
            <w:hideMark/>
          </w:tcPr>
          <w:p w:rsidR="007008AF" w:rsidRPr="007008AF" w:rsidRDefault="007008AF" w:rsidP="007008AF">
            <w:pPr>
              <w:widowControl/>
              <w:jc w:val="left"/>
              <w:rPr>
                <w:rFonts w:ascii="宋体" w:hAnsi="宋体" w:cs="宋体"/>
                <w:b/>
                <w:bCs/>
                <w:color w:val="000000"/>
                <w:kern w:val="0"/>
                <w:sz w:val="24"/>
                <w:szCs w:val="24"/>
              </w:rPr>
            </w:pPr>
          </w:p>
        </w:tc>
        <w:tc>
          <w:tcPr>
            <w:tcW w:w="1418" w:type="dxa"/>
            <w:tcBorders>
              <w:top w:val="single" w:sz="4" w:space="0" w:color="70AD47"/>
              <w:left w:val="single" w:sz="4" w:space="0" w:color="70AD47"/>
              <w:bottom w:val="single" w:sz="8" w:space="0" w:color="70AD47"/>
              <w:right w:val="single" w:sz="4" w:space="0" w:color="70AD47"/>
            </w:tcBorders>
            <w:shd w:val="clear" w:color="auto" w:fill="auto"/>
            <w:noWrap/>
            <w:vAlign w:val="center"/>
            <w:hideMark/>
          </w:tcPr>
          <w:p w:rsidR="007008AF" w:rsidRPr="007008AF" w:rsidRDefault="007008AF" w:rsidP="007008AF">
            <w:pPr>
              <w:widowControl/>
              <w:jc w:val="left"/>
              <w:rPr>
                <w:rFonts w:ascii="宋体" w:hAnsi="宋体" w:cs="宋体"/>
                <w:b/>
                <w:bCs/>
                <w:color w:val="000000"/>
                <w:kern w:val="0"/>
                <w:sz w:val="24"/>
                <w:szCs w:val="24"/>
              </w:rPr>
            </w:pPr>
            <w:r w:rsidRPr="007008AF">
              <w:rPr>
                <w:rFonts w:ascii="宋体" w:hAnsi="宋体" w:cs="宋体" w:hint="eastAsia"/>
                <w:b/>
                <w:bCs/>
                <w:color w:val="000000"/>
                <w:kern w:val="0"/>
                <w:sz w:val="24"/>
                <w:szCs w:val="24"/>
              </w:rPr>
              <w:t>赛2A队</w:t>
            </w:r>
          </w:p>
        </w:tc>
        <w:tc>
          <w:tcPr>
            <w:tcW w:w="2268" w:type="dxa"/>
            <w:tcBorders>
              <w:top w:val="single" w:sz="4" w:space="0" w:color="70AD47"/>
              <w:left w:val="single" w:sz="4" w:space="0" w:color="70AD47"/>
              <w:bottom w:val="single" w:sz="8" w:space="0" w:color="70AD47"/>
              <w:right w:val="single" w:sz="4" w:space="0" w:color="70AD47"/>
            </w:tcBorders>
            <w:shd w:val="clear" w:color="auto" w:fill="auto"/>
            <w:noWrap/>
            <w:vAlign w:val="center"/>
            <w:hideMark/>
          </w:tcPr>
          <w:p w:rsidR="007008AF" w:rsidRPr="007008AF" w:rsidRDefault="007008AF" w:rsidP="007008AF">
            <w:pPr>
              <w:widowControl/>
              <w:jc w:val="left"/>
              <w:rPr>
                <w:rFonts w:ascii="宋体" w:hAnsi="宋体" w:cs="宋体"/>
                <w:b/>
                <w:bCs/>
                <w:color w:val="000000"/>
                <w:kern w:val="0"/>
                <w:sz w:val="24"/>
                <w:szCs w:val="24"/>
              </w:rPr>
            </w:pPr>
            <w:r w:rsidRPr="007008AF">
              <w:rPr>
                <w:rFonts w:ascii="宋体" w:hAnsi="宋体" w:cs="宋体" w:hint="eastAsia"/>
                <w:b/>
                <w:bCs/>
                <w:color w:val="000000"/>
                <w:kern w:val="0"/>
                <w:sz w:val="24"/>
                <w:szCs w:val="24"/>
              </w:rPr>
              <w:t>赛2B队</w:t>
            </w:r>
          </w:p>
        </w:tc>
      </w:tr>
      <w:tr w:rsidR="007008AF" w:rsidRPr="007008AF" w:rsidTr="00E31AB4">
        <w:trPr>
          <w:trHeight w:val="285"/>
        </w:trPr>
        <w:tc>
          <w:tcPr>
            <w:tcW w:w="1413" w:type="dxa"/>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rsidR="007008AF" w:rsidRPr="007008AF" w:rsidRDefault="007008AF" w:rsidP="007008AF">
            <w:pPr>
              <w:widowControl/>
              <w:jc w:val="left"/>
              <w:rPr>
                <w:rFonts w:ascii="宋体" w:hAnsi="宋体" w:cs="宋体"/>
                <w:color w:val="000000"/>
                <w:kern w:val="0"/>
                <w:sz w:val="24"/>
                <w:szCs w:val="24"/>
              </w:rPr>
            </w:pPr>
            <w:r w:rsidRPr="007008AF">
              <w:rPr>
                <w:rFonts w:ascii="宋体" w:hAnsi="宋体" w:cs="宋体" w:hint="eastAsia"/>
                <w:color w:val="000000"/>
                <w:kern w:val="0"/>
                <w:sz w:val="24"/>
                <w:szCs w:val="24"/>
              </w:rPr>
              <w:t>1</w:t>
            </w:r>
            <w:r w:rsidRPr="007008AF">
              <w:rPr>
                <w:rFonts w:ascii="宋体" w:hAnsi="宋体" w:cs="宋体" w:hint="eastAsia"/>
                <w:kern w:val="0"/>
                <w:sz w:val="24"/>
                <w:szCs w:val="24"/>
              </w:rPr>
              <w:t>1周周四</w:t>
            </w:r>
          </w:p>
        </w:tc>
        <w:tc>
          <w:tcPr>
            <w:tcW w:w="992" w:type="dxa"/>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rsidR="007008AF" w:rsidRPr="007008AF" w:rsidRDefault="007008AF" w:rsidP="007008AF">
            <w:pPr>
              <w:widowControl/>
              <w:jc w:val="left"/>
              <w:rPr>
                <w:rFonts w:ascii="宋体" w:hAnsi="宋体" w:cs="宋体"/>
                <w:color w:val="000000"/>
                <w:kern w:val="0"/>
                <w:sz w:val="24"/>
                <w:szCs w:val="24"/>
              </w:rPr>
            </w:pPr>
            <w:r w:rsidRPr="007008AF">
              <w:rPr>
                <w:rFonts w:ascii="宋体" w:hAnsi="宋体" w:cs="宋体" w:hint="eastAsia"/>
                <w:color w:val="000000"/>
                <w:kern w:val="0"/>
                <w:sz w:val="24"/>
                <w:szCs w:val="24"/>
              </w:rPr>
              <w:t>A1</w:t>
            </w:r>
          </w:p>
        </w:tc>
        <w:tc>
          <w:tcPr>
            <w:tcW w:w="1418" w:type="dxa"/>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rsidR="007008AF" w:rsidRPr="007008AF" w:rsidRDefault="007008AF" w:rsidP="007008AF">
            <w:pPr>
              <w:widowControl/>
              <w:jc w:val="left"/>
              <w:rPr>
                <w:rFonts w:ascii="宋体" w:hAnsi="宋体" w:cs="宋体"/>
                <w:color w:val="000000"/>
                <w:kern w:val="0"/>
                <w:sz w:val="24"/>
                <w:szCs w:val="24"/>
              </w:rPr>
            </w:pPr>
            <w:r w:rsidRPr="007008AF">
              <w:rPr>
                <w:rFonts w:ascii="宋体" w:hAnsi="宋体" w:cs="宋体" w:hint="eastAsia"/>
                <w:color w:val="000000"/>
                <w:kern w:val="0"/>
                <w:sz w:val="24"/>
                <w:szCs w:val="24"/>
              </w:rPr>
              <w:t>A</w:t>
            </w:r>
            <w:r w:rsidRPr="007008AF">
              <w:rPr>
                <w:rFonts w:ascii="宋体" w:hAnsi="宋体" w:cs="宋体" w:hint="eastAsia"/>
                <w:kern w:val="0"/>
                <w:sz w:val="24"/>
                <w:szCs w:val="24"/>
              </w:rPr>
              <w:t>2</w:t>
            </w:r>
          </w:p>
        </w:tc>
        <w:tc>
          <w:tcPr>
            <w:tcW w:w="708" w:type="dxa"/>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rsidR="007008AF" w:rsidRPr="007008AF" w:rsidRDefault="007008AF" w:rsidP="007008AF">
            <w:pPr>
              <w:widowControl/>
              <w:jc w:val="left"/>
              <w:rPr>
                <w:rFonts w:ascii="宋体" w:hAnsi="宋体" w:cs="宋体"/>
                <w:color w:val="000000"/>
                <w:kern w:val="0"/>
                <w:sz w:val="24"/>
                <w:szCs w:val="24"/>
              </w:rPr>
            </w:pPr>
          </w:p>
        </w:tc>
        <w:tc>
          <w:tcPr>
            <w:tcW w:w="1418" w:type="dxa"/>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rsidR="007008AF" w:rsidRPr="007008AF" w:rsidRDefault="007008AF" w:rsidP="007008AF">
            <w:pPr>
              <w:widowControl/>
              <w:jc w:val="left"/>
              <w:rPr>
                <w:rFonts w:ascii="宋体" w:hAnsi="宋体" w:cs="宋体"/>
                <w:color w:val="000000"/>
                <w:kern w:val="0"/>
                <w:sz w:val="24"/>
                <w:szCs w:val="24"/>
              </w:rPr>
            </w:pPr>
            <w:r w:rsidRPr="007008AF">
              <w:rPr>
                <w:rFonts w:ascii="宋体" w:hAnsi="宋体" w:cs="宋体" w:hint="eastAsia"/>
                <w:color w:val="000000"/>
                <w:kern w:val="0"/>
                <w:sz w:val="24"/>
                <w:szCs w:val="24"/>
              </w:rPr>
              <w:t>B</w:t>
            </w:r>
            <w:r w:rsidRPr="007008AF">
              <w:rPr>
                <w:rFonts w:ascii="宋体" w:hAnsi="宋体" w:cs="宋体" w:hint="eastAsia"/>
                <w:kern w:val="0"/>
                <w:sz w:val="24"/>
                <w:szCs w:val="24"/>
              </w:rPr>
              <w:t>1</w:t>
            </w:r>
          </w:p>
        </w:tc>
        <w:tc>
          <w:tcPr>
            <w:tcW w:w="2268" w:type="dxa"/>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rsidR="007008AF" w:rsidRPr="007008AF" w:rsidRDefault="007008AF" w:rsidP="007008AF">
            <w:pPr>
              <w:widowControl/>
              <w:jc w:val="left"/>
              <w:rPr>
                <w:rFonts w:ascii="宋体" w:hAnsi="宋体" w:cs="宋体"/>
                <w:color w:val="000000"/>
                <w:kern w:val="0"/>
                <w:sz w:val="24"/>
                <w:szCs w:val="24"/>
              </w:rPr>
            </w:pPr>
            <w:r w:rsidRPr="007008AF">
              <w:rPr>
                <w:rFonts w:ascii="宋体" w:hAnsi="宋体" w:cs="宋体" w:hint="eastAsia"/>
                <w:color w:val="000000"/>
                <w:kern w:val="0"/>
                <w:sz w:val="24"/>
                <w:szCs w:val="24"/>
              </w:rPr>
              <w:t>B</w:t>
            </w:r>
            <w:r w:rsidRPr="007008AF">
              <w:rPr>
                <w:rFonts w:ascii="宋体" w:hAnsi="宋体" w:cs="宋体" w:hint="eastAsia"/>
                <w:kern w:val="0"/>
                <w:sz w:val="24"/>
                <w:szCs w:val="24"/>
              </w:rPr>
              <w:t>2</w:t>
            </w:r>
          </w:p>
        </w:tc>
      </w:tr>
      <w:tr w:rsidR="007008AF" w:rsidRPr="007008AF" w:rsidTr="00E31AB4">
        <w:trPr>
          <w:trHeight w:val="285"/>
        </w:trPr>
        <w:tc>
          <w:tcPr>
            <w:tcW w:w="1413" w:type="dxa"/>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rsidR="007008AF" w:rsidRPr="007008AF" w:rsidRDefault="007008AF" w:rsidP="007008AF">
            <w:pPr>
              <w:widowControl/>
              <w:jc w:val="left"/>
              <w:rPr>
                <w:rFonts w:ascii="宋体" w:hAnsi="宋体" w:cs="宋体"/>
                <w:color w:val="000000"/>
                <w:kern w:val="0"/>
                <w:sz w:val="24"/>
                <w:szCs w:val="24"/>
              </w:rPr>
            </w:pPr>
            <w:r w:rsidRPr="007008AF">
              <w:rPr>
                <w:rFonts w:ascii="宋体" w:hAnsi="宋体" w:cs="宋体" w:hint="eastAsia"/>
                <w:color w:val="000000"/>
                <w:kern w:val="0"/>
                <w:sz w:val="24"/>
                <w:szCs w:val="24"/>
              </w:rPr>
              <w:t>11周周五</w:t>
            </w:r>
          </w:p>
        </w:tc>
        <w:tc>
          <w:tcPr>
            <w:tcW w:w="992" w:type="dxa"/>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rsidR="007008AF" w:rsidRPr="007008AF" w:rsidRDefault="007008AF" w:rsidP="007008AF">
            <w:pPr>
              <w:widowControl/>
              <w:jc w:val="left"/>
              <w:rPr>
                <w:rFonts w:ascii="宋体" w:hAnsi="宋体" w:cs="宋体"/>
                <w:color w:val="000000"/>
                <w:kern w:val="0"/>
                <w:sz w:val="24"/>
                <w:szCs w:val="24"/>
              </w:rPr>
            </w:pPr>
            <w:r w:rsidRPr="007008AF">
              <w:rPr>
                <w:rFonts w:ascii="宋体" w:hAnsi="宋体" w:cs="宋体" w:hint="eastAsia"/>
                <w:color w:val="000000"/>
                <w:kern w:val="0"/>
                <w:sz w:val="24"/>
                <w:szCs w:val="24"/>
              </w:rPr>
              <w:t>C</w:t>
            </w:r>
            <w:r w:rsidRPr="007008AF">
              <w:rPr>
                <w:rFonts w:ascii="宋体" w:hAnsi="宋体" w:cs="宋体" w:hint="eastAsia"/>
                <w:kern w:val="0"/>
                <w:sz w:val="24"/>
                <w:szCs w:val="24"/>
              </w:rPr>
              <w:t>1</w:t>
            </w:r>
          </w:p>
        </w:tc>
        <w:tc>
          <w:tcPr>
            <w:tcW w:w="1418" w:type="dxa"/>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rsidR="007008AF" w:rsidRPr="007008AF" w:rsidRDefault="007008AF" w:rsidP="007008AF">
            <w:pPr>
              <w:widowControl/>
              <w:jc w:val="left"/>
              <w:rPr>
                <w:rFonts w:ascii="宋体" w:hAnsi="宋体" w:cs="宋体"/>
                <w:color w:val="000000"/>
                <w:kern w:val="0"/>
                <w:sz w:val="24"/>
                <w:szCs w:val="24"/>
              </w:rPr>
            </w:pPr>
            <w:r w:rsidRPr="007008AF">
              <w:rPr>
                <w:rFonts w:ascii="宋体" w:hAnsi="宋体" w:cs="宋体" w:hint="eastAsia"/>
                <w:color w:val="000000"/>
                <w:kern w:val="0"/>
                <w:sz w:val="24"/>
                <w:szCs w:val="24"/>
              </w:rPr>
              <w:t>C</w:t>
            </w:r>
            <w:r w:rsidRPr="007008AF">
              <w:rPr>
                <w:rFonts w:ascii="宋体" w:hAnsi="宋体" w:cs="宋体" w:hint="eastAsia"/>
                <w:kern w:val="0"/>
                <w:sz w:val="24"/>
                <w:szCs w:val="24"/>
              </w:rPr>
              <w:t>2</w:t>
            </w:r>
          </w:p>
        </w:tc>
        <w:tc>
          <w:tcPr>
            <w:tcW w:w="708" w:type="dxa"/>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rsidR="007008AF" w:rsidRPr="007008AF" w:rsidRDefault="007008AF" w:rsidP="007008AF">
            <w:pPr>
              <w:widowControl/>
              <w:jc w:val="left"/>
              <w:rPr>
                <w:rFonts w:ascii="宋体" w:hAnsi="宋体" w:cs="宋体"/>
                <w:color w:val="000000"/>
                <w:kern w:val="0"/>
                <w:sz w:val="24"/>
                <w:szCs w:val="24"/>
              </w:rPr>
            </w:pPr>
          </w:p>
        </w:tc>
        <w:tc>
          <w:tcPr>
            <w:tcW w:w="1418" w:type="dxa"/>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rsidR="007008AF" w:rsidRPr="007008AF" w:rsidRDefault="007008AF" w:rsidP="007008AF">
            <w:pPr>
              <w:widowControl/>
              <w:jc w:val="left"/>
              <w:rPr>
                <w:rFonts w:ascii="宋体" w:hAnsi="宋体" w:cs="宋体"/>
                <w:color w:val="000000"/>
                <w:kern w:val="0"/>
                <w:sz w:val="24"/>
                <w:szCs w:val="24"/>
              </w:rPr>
            </w:pPr>
            <w:r w:rsidRPr="007008AF">
              <w:rPr>
                <w:rFonts w:ascii="宋体" w:hAnsi="宋体" w:cs="宋体" w:hint="eastAsia"/>
                <w:color w:val="000000"/>
                <w:kern w:val="0"/>
                <w:sz w:val="24"/>
                <w:szCs w:val="24"/>
              </w:rPr>
              <w:t>D</w:t>
            </w:r>
            <w:r w:rsidRPr="007008AF">
              <w:rPr>
                <w:rFonts w:ascii="宋体" w:hAnsi="宋体" w:cs="宋体" w:hint="eastAsia"/>
                <w:kern w:val="0"/>
                <w:sz w:val="24"/>
                <w:szCs w:val="24"/>
              </w:rPr>
              <w:t>1</w:t>
            </w:r>
          </w:p>
        </w:tc>
        <w:tc>
          <w:tcPr>
            <w:tcW w:w="2268" w:type="dxa"/>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rsidR="007008AF" w:rsidRPr="007008AF" w:rsidRDefault="007008AF" w:rsidP="007008AF">
            <w:pPr>
              <w:widowControl/>
              <w:jc w:val="left"/>
              <w:rPr>
                <w:rFonts w:ascii="宋体" w:hAnsi="宋体" w:cs="宋体"/>
                <w:color w:val="000000"/>
                <w:kern w:val="0"/>
                <w:sz w:val="24"/>
                <w:szCs w:val="24"/>
              </w:rPr>
            </w:pPr>
            <w:r w:rsidRPr="007008AF">
              <w:rPr>
                <w:rFonts w:ascii="宋体" w:hAnsi="宋体" w:cs="宋体" w:hint="eastAsia"/>
                <w:color w:val="000000"/>
                <w:kern w:val="0"/>
                <w:sz w:val="24"/>
                <w:szCs w:val="24"/>
              </w:rPr>
              <w:t>D</w:t>
            </w:r>
            <w:r w:rsidRPr="007008AF">
              <w:rPr>
                <w:rFonts w:ascii="宋体" w:hAnsi="宋体" w:cs="宋体" w:hint="eastAsia"/>
                <w:kern w:val="0"/>
                <w:sz w:val="24"/>
                <w:szCs w:val="24"/>
              </w:rPr>
              <w:t>2</w:t>
            </w:r>
          </w:p>
        </w:tc>
      </w:tr>
      <w:tr w:rsidR="007008AF" w:rsidRPr="007008AF" w:rsidTr="00E31AB4">
        <w:trPr>
          <w:trHeight w:val="285"/>
        </w:trPr>
        <w:tc>
          <w:tcPr>
            <w:tcW w:w="1413" w:type="dxa"/>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rsidR="007008AF" w:rsidRPr="007008AF" w:rsidRDefault="007008AF" w:rsidP="007008AF">
            <w:pPr>
              <w:widowControl/>
              <w:jc w:val="left"/>
              <w:rPr>
                <w:rFonts w:ascii="宋体" w:hAnsi="宋体" w:cs="宋体"/>
                <w:color w:val="000000"/>
                <w:kern w:val="0"/>
                <w:sz w:val="24"/>
                <w:szCs w:val="24"/>
              </w:rPr>
            </w:pPr>
            <w:r w:rsidRPr="007008AF">
              <w:rPr>
                <w:rFonts w:ascii="宋体" w:hAnsi="宋体" w:cs="宋体" w:hint="eastAsia"/>
                <w:color w:val="000000"/>
                <w:kern w:val="0"/>
                <w:sz w:val="24"/>
                <w:szCs w:val="24"/>
              </w:rPr>
              <w:t>11周周六</w:t>
            </w:r>
          </w:p>
        </w:tc>
        <w:tc>
          <w:tcPr>
            <w:tcW w:w="992" w:type="dxa"/>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rsidR="007008AF" w:rsidRPr="007008AF" w:rsidRDefault="007008AF" w:rsidP="007008AF">
            <w:pPr>
              <w:widowControl/>
              <w:jc w:val="left"/>
              <w:rPr>
                <w:rFonts w:ascii="宋体" w:hAnsi="宋体" w:cs="宋体"/>
                <w:color w:val="000000"/>
                <w:kern w:val="0"/>
                <w:sz w:val="24"/>
                <w:szCs w:val="24"/>
              </w:rPr>
            </w:pPr>
            <w:r w:rsidRPr="007008AF">
              <w:rPr>
                <w:rFonts w:ascii="宋体" w:hAnsi="宋体" w:cs="宋体" w:hint="eastAsia"/>
                <w:color w:val="000000"/>
                <w:kern w:val="0"/>
                <w:sz w:val="24"/>
                <w:szCs w:val="24"/>
              </w:rPr>
              <w:t>休息</w:t>
            </w:r>
          </w:p>
        </w:tc>
        <w:tc>
          <w:tcPr>
            <w:tcW w:w="1418" w:type="dxa"/>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rsidR="007008AF" w:rsidRPr="007008AF" w:rsidRDefault="007008AF" w:rsidP="007008AF">
            <w:pPr>
              <w:widowControl/>
              <w:jc w:val="left"/>
              <w:rPr>
                <w:rFonts w:ascii="宋体" w:hAnsi="宋体" w:cs="宋体"/>
                <w:color w:val="000000"/>
                <w:kern w:val="0"/>
                <w:sz w:val="24"/>
                <w:szCs w:val="24"/>
              </w:rPr>
            </w:pPr>
          </w:p>
        </w:tc>
        <w:tc>
          <w:tcPr>
            <w:tcW w:w="708" w:type="dxa"/>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rsidR="007008AF" w:rsidRPr="007008AF" w:rsidRDefault="007008AF" w:rsidP="007008AF">
            <w:pPr>
              <w:widowControl/>
              <w:jc w:val="left"/>
              <w:rPr>
                <w:rFonts w:eastAsia="Times New Roman"/>
                <w:kern w:val="0"/>
                <w:sz w:val="20"/>
              </w:rPr>
            </w:pPr>
          </w:p>
        </w:tc>
        <w:tc>
          <w:tcPr>
            <w:tcW w:w="1418" w:type="dxa"/>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rsidR="007008AF" w:rsidRPr="007008AF" w:rsidRDefault="007008AF" w:rsidP="007008AF">
            <w:pPr>
              <w:widowControl/>
              <w:jc w:val="left"/>
              <w:rPr>
                <w:rFonts w:eastAsia="Times New Roman"/>
                <w:kern w:val="0"/>
                <w:sz w:val="20"/>
              </w:rPr>
            </w:pPr>
          </w:p>
        </w:tc>
        <w:tc>
          <w:tcPr>
            <w:tcW w:w="2268" w:type="dxa"/>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rsidR="007008AF" w:rsidRPr="007008AF" w:rsidRDefault="007008AF" w:rsidP="007008AF">
            <w:pPr>
              <w:widowControl/>
              <w:jc w:val="left"/>
              <w:rPr>
                <w:rFonts w:eastAsia="Times New Roman"/>
                <w:kern w:val="0"/>
                <w:sz w:val="20"/>
              </w:rPr>
            </w:pPr>
          </w:p>
        </w:tc>
      </w:tr>
      <w:tr w:rsidR="007008AF" w:rsidRPr="007008AF" w:rsidTr="00E31AB4">
        <w:trPr>
          <w:trHeight w:val="285"/>
        </w:trPr>
        <w:tc>
          <w:tcPr>
            <w:tcW w:w="1413" w:type="dxa"/>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rsidR="007008AF" w:rsidRPr="007008AF" w:rsidRDefault="007008AF" w:rsidP="007008AF">
            <w:pPr>
              <w:widowControl/>
              <w:jc w:val="left"/>
              <w:rPr>
                <w:rFonts w:ascii="宋体" w:hAnsi="宋体" w:cs="宋体"/>
                <w:color w:val="000000"/>
                <w:kern w:val="0"/>
                <w:sz w:val="24"/>
                <w:szCs w:val="24"/>
              </w:rPr>
            </w:pPr>
            <w:r w:rsidRPr="007008AF">
              <w:rPr>
                <w:rFonts w:ascii="宋体" w:hAnsi="宋体" w:cs="宋体" w:hint="eastAsia"/>
                <w:color w:val="000000"/>
                <w:kern w:val="0"/>
                <w:sz w:val="24"/>
                <w:szCs w:val="24"/>
              </w:rPr>
              <w:t>11周周日</w:t>
            </w:r>
          </w:p>
        </w:tc>
        <w:tc>
          <w:tcPr>
            <w:tcW w:w="992" w:type="dxa"/>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rsidR="007008AF" w:rsidRPr="007008AF" w:rsidRDefault="007008AF" w:rsidP="007008AF">
            <w:pPr>
              <w:widowControl/>
              <w:jc w:val="left"/>
              <w:rPr>
                <w:rFonts w:ascii="宋体" w:hAnsi="宋体" w:cs="宋体"/>
                <w:color w:val="000000"/>
                <w:kern w:val="0"/>
                <w:sz w:val="24"/>
                <w:szCs w:val="24"/>
              </w:rPr>
            </w:pPr>
            <w:r w:rsidRPr="007008AF">
              <w:rPr>
                <w:rFonts w:ascii="宋体" w:hAnsi="宋体" w:cs="宋体" w:hint="eastAsia"/>
                <w:color w:val="000000"/>
                <w:kern w:val="0"/>
                <w:sz w:val="24"/>
                <w:szCs w:val="24"/>
              </w:rPr>
              <w:t>休息</w:t>
            </w:r>
          </w:p>
        </w:tc>
        <w:tc>
          <w:tcPr>
            <w:tcW w:w="1418" w:type="dxa"/>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rsidR="007008AF" w:rsidRPr="007008AF" w:rsidRDefault="007008AF" w:rsidP="007008AF">
            <w:pPr>
              <w:widowControl/>
              <w:jc w:val="left"/>
              <w:rPr>
                <w:rFonts w:ascii="宋体" w:hAnsi="宋体" w:cs="宋体"/>
                <w:color w:val="000000"/>
                <w:kern w:val="0"/>
                <w:sz w:val="24"/>
                <w:szCs w:val="24"/>
              </w:rPr>
            </w:pPr>
          </w:p>
        </w:tc>
        <w:tc>
          <w:tcPr>
            <w:tcW w:w="708" w:type="dxa"/>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rsidR="007008AF" w:rsidRPr="007008AF" w:rsidRDefault="007008AF" w:rsidP="007008AF">
            <w:pPr>
              <w:widowControl/>
              <w:jc w:val="left"/>
              <w:rPr>
                <w:rFonts w:eastAsia="Times New Roman"/>
                <w:kern w:val="0"/>
                <w:sz w:val="20"/>
              </w:rPr>
            </w:pPr>
          </w:p>
        </w:tc>
        <w:tc>
          <w:tcPr>
            <w:tcW w:w="1418" w:type="dxa"/>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rsidR="007008AF" w:rsidRPr="007008AF" w:rsidRDefault="007008AF" w:rsidP="007008AF">
            <w:pPr>
              <w:widowControl/>
              <w:jc w:val="left"/>
              <w:rPr>
                <w:rFonts w:eastAsia="Times New Roman"/>
                <w:kern w:val="0"/>
                <w:sz w:val="20"/>
              </w:rPr>
            </w:pPr>
          </w:p>
        </w:tc>
        <w:tc>
          <w:tcPr>
            <w:tcW w:w="2268" w:type="dxa"/>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rsidR="007008AF" w:rsidRPr="007008AF" w:rsidRDefault="007008AF" w:rsidP="007008AF">
            <w:pPr>
              <w:widowControl/>
              <w:jc w:val="left"/>
              <w:rPr>
                <w:rFonts w:eastAsia="Times New Roman"/>
                <w:kern w:val="0"/>
                <w:sz w:val="20"/>
              </w:rPr>
            </w:pPr>
          </w:p>
        </w:tc>
      </w:tr>
      <w:tr w:rsidR="007008AF" w:rsidRPr="007008AF" w:rsidTr="00E31AB4">
        <w:trPr>
          <w:trHeight w:val="285"/>
        </w:trPr>
        <w:tc>
          <w:tcPr>
            <w:tcW w:w="1413" w:type="dxa"/>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rsidR="007008AF" w:rsidRPr="007008AF" w:rsidRDefault="007008AF" w:rsidP="007008AF">
            <w:pPr>
              <w:widowControl/>
              <w:jc w:val="left"/>
              <w:rPr>
                <w:rFonts w:ascii="宋体" w:hAnsi="宋体" w:cs="宋体"/>
                <w:color w:val="000000"/>
                <w:kern w:val="0"/>
                <w:sz w:val="24"/>
                <w:szCs w:val="24"/>
              </w:rPr>
            </w:pPr>
            <w:r w:rsidRPr="007008AF">
              <w:rPr>
                <w:rFonts w:ascii="宋体" w:hAnsi="宋体" w:cs="宋体" w:hint="eastAsia"/>
                <w:color w:val="000000"/>
                <w:kern w:val="0"/>
                <w:sz w:val="24"/>
                <w:szCs w:val="24"/>
              </w:rPr>
              <w:t>12周周一</w:t>
            </w:r>
          </w:p>
        </w:tc>
        <w:tc>
          <w:tcPr>
            <w:tcW w:w="992" w:type="dxa"/>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rsidR="007008AF" w:rsidRPr="007008AF" w:rsidRDefault="007008AF" w:rsidP="007008AF">
            <w:pPr>
              <w:widowControl/>
              <w:jc w:val="left"/>
              <w:rPr>
                <w:rFonts w:ascii="宋体" w:hAnsi="宋体" w:cs="宋体"/>
                <w:color w:val="000000"/>
                <w:kern w:val="0"/>
                <w:sz w:val="24"/>
                <w:szCs w:val="24"/>
              </w:rPr>
            </w:pPr>
            <w:r w:rsidRPr="007008AF">
              <w:rPr>
                <w:rFonts w:ascii="宋体" w:hAnsi="宋体" w:cs="宋体" w:hint="eastAsia"/>
                <w:color w:val="000000"/>
                <w:kern w:val="0"/>
                <w:sz w:val="24"/>
                <w:szCs w:val="24"/>
              </w:rPr>
              <w:t>A</w:t>
            </w:r>
            <w:r w:rsidRPr="007008AF">
              <w:rPr>
                <w:rFonts w:ascii="宋体" w:hAnsi="宋体" w:cs="宋体" w:hint="eastAsia"/>
                <w:kern w:val="0"/>
                <w:sz w:val="24"/>
                <w:szCs w:val="24"/>
              </w:rPr>
              <w:t>1</w:t>
            </w:r>
          </w:p>
        </w:tc>
        <w:tc>
          <w:tcPr>
            <w:tcW w:w="1418" w:type="dxa"/>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rsidR="007008AF" w:rsidRPr="007008AF" w:rsidRDefault="007008AF" w:rsidP="007008AF">
            <w:pPr>
              <w:widowControl/>
              <w:jc w:val="left"/>
              <w:rPr>
                <w:rFonts w:ascii="宋体" w:hAnsi="宋体" w:cs="宋体"/>
                <w:color w:val="000000"/>
                <w:kern w:val="0"/>
                <w:sz w:val="24"/>
                <w:szCs w:val="24"/>
              </w:rPr>
            </w:pPr>
            <w:r w:rsidRPr="007008AF">
              <w:rPr>
                <w:rFonts w:ascii="宋体" w:hAnsi="宋体" w:cs="宋体" w:hint="eastAsia"/>
                <w:color w:val="000000"/>
                <w:kern w:val="0"/>
                <w:sz w:val="24"/>
                <w:szCs w:val="24"/>
              </w:rPr>
              <w:t>A</w:t>
            </w:r>
            <w:r w:rsidRPr="007008AF">
              <w:rPr>
                <w:rFonts w:ascii="宋体" w:hAnsi="宋体" w:cs="宋体" w:hint="eastAsia"/>
                <w:kern w:val="0"/>
                <w:sz w:val="24"/>
                <w:szCs w:val="24"/>
              </w:rPr>
              <w:t>3</w:t>
            </w:r>
          </w:p>
        </w:tc>
        <w:tc>
          <w:tcPr>
            <w:tcW w:w="708" w:type="dxa"/>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rsidR="007008AF" w:rsidRPr="007008AF" w:rsidRDefault="007008AF" w:rsidP="007008AF">
            <w:pPr>
              <w:widowControl/>
              <w:jc w:val="left"/>
              <w:rPr>
                <w:rFonts w:ascii="宋体" w:hAnsi="宋体" w:cs="宋体"/>
                <w:color w:val="000000"/>
                <w:kern w:val="0"/>
                <w:sz w:val="24"/>
                <w:szCs w:val="24"/>
              </w:rPr>
            </w:pPr>
          </w:p>
        </w:tc>
        <w:tc>
          <w:tcPr>
            <w:tcW w:w="1418" w:type="dxa"/>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rsidR="007008AF" w:rsidRPr="007008AF" w:rsidRDefault="007008AF" w:rsidP="007008AF">
            <w:pPr>
              <w:widowControl/>
              <w:jc w:val="left"/>
              <w:rPr>
                <w:rFonts w:ascii="宋体" w:hAnsi="宋体" w:cs="宋体"/>
                <w:color w:val="000000"/>
                <w:kern w:val="0"/>
                <w:sz w:val="24"/>
                <w:szCs w:val="24"/>
              </w:rPr>
            </w:pPr>
            <w:r w:rsidRPr="007008AF">
              <w:rPr>
                <w:rFonts w:ascii="宋体" w:hAnsi="宋体" w:cs="宋体" w:hint="eastAsia"/>
                <w:color w:val="000000"/>
                <w:kern w:val="0"/>
                <w:sz w:val="24"/>
                <w:szCs w:val="24"/>
              </w:rPr>
              <w:t>B</w:t>
            </w:r>
            <w:r w:rsidRPr="007008AF">
              <w:rPr>
                <w:rFonts w:ascii="宋体" w:hAnsi="宋体" w:cs="宋体" w:hint="eastAsia"/>
                <w:kern w:val="0"/>
                <w:sz w:val="24"/>
                <w:szCs w:val="24"/>
              </w:rPr>
              <w:t>1</w:t>
            </w:r>
          </w:p>
        </w:tc>
        <w:tc>
          <w:tcPr>
            <w:tcW w:w="2268" w:type="dxa"/>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rsidR="007008AF" w:rsidRPr="007008AF" w:rsidRDefault="007008AF" w:rsidP="007008AF">
            <w:pPr>
              <w:widowControl/>
              <w:jc w:val="left"/>
              <w:rPr>
                <w:rFonts w:ascii="宋体" w:hAnsi="宋体" w:cs="宋体"/>
                <w:color w:val="000000"/>
                <w:kern w:val="0"/>
                <w:sz w:val="24"/>
                <w:szCs w:val="24"/>
              </w:rPr>
            </w:pPr>
            <w:r w:rsidRPr="007008AF">
              <w:rPr>
                <w:rFonts w:ascii="宋体" w:hAnsi="宋体" w:cs="宋体" w:hint="eastAsia"/>
                <w:color w:val="000000"/>
                <w:kern w:val="0"/>
                <w:sz w:val="24"/>
                <w:szCs w:val="24"/>
              </w:rPr>
              <w:t>B</w:t>
            </w:r>
            <w:r w:rsidRPr="007008AF">
              <w:rPr>
                <w:rFonts w:ascii="宋体" w:hAnsi="宋体" w:cs="宋体" w:hint="eastAsia"/>
                <w:kern w:val="0"/>
                <w:sz w:val="24"/>
                <w:szCs w:val="24"/>
              </w:rPr>
              <w:t>3</w:t>
            </w:r>
          </w:p>
        </w:tc>
      </w:tr>
      <w:tr w:rsidR="007008AF" w:rsidRPr="007008AF" w:rsidTr="00E31AB4">
        <w:trPr>
          <w:trHeight w:val="285"/>
        </w:trPr>
        <w:tc>
          <w:tcPr>
            <w:tcW w:w="1413" w:type="dxa"/>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rsidR="007008AF" w:rsidRPr="007008AF" w:rsidRDefault="007008AF" w:rsidP="007008AF">
            <w:pPr>
              <w:widowControl/>
              <w:jc w:val="left"/>
              <w:rPr>
                <w:rFonts w:ascii="宋体" w:hAnsi="宋体" w:cs="宋体"/>
                <w:color w:val="000000"/>
                <w:kern w:val="0"/>
                <w:sz w:val="24"/>
                <w:szCs w:val="24"/>
              </w:rPr>
            </w:pPr>
            <w:r w:rsidRPr="007008AF">
              <w:rPr>
                <w:rFonts w:ascii="宋体" w:hAnsi="宋体" w:cs="宋体" w:hint="eastAsia"/>
                <w:color w:val="000000"/>
                <w:kern w:val="0"/>
                <w:sz w:val="24"/>
                <w:szCs w:val="24"/>
              </w:rPr>
              <w:t>12周周二</w:t>
            </w:r>
          </w:p>
        </w:tc>
        <w:tc>
          <w:tcPr>
            <w:tcW w:w="992" w:type="dxa"/>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rsidR="007008AF" w:rsidRPr="007008AF" w:rsidRDefault="007008AF" w:rsidP="007008AF">
            <w:pPr>
              <w:widowControl/>
              <w:jc w:val="left"/>
              <w:rPr>
                <w:rFonts w:ascii="宋体" w:hAnsi="宋体" w:cs="宋体"/>
                <w:color w:val="000000"/>
                <w:kern w:val="0"/>
                <w:sz w:val="24"/>
                <w:szCs w:val="24"/>
              </w:rPr>
            </w:pPr>
            <w:r w:rsidRPr="007008AF">
              <w:rPr>
                <w:rFonts w:ascii="宋体" w:hAnsi="宋体" w:cs="宋体" w:hint="eastAsia"/>
                <w:color w:val="000000"/>
                <w:kern w:val="0"/>
                <w:sz w:val="24"/>
                <w:szCs w:val="24"/>
              </w:rPr>
              <w:t>C</w:t>
            </w:r>
            <w:r w:rsidRPr="007008AF">
              <w:rPr>
                <w:rFonts w:ascii="宋体" w:hAnsi="宋体" w:cs="宋体" w:hint="eastAsia"/>
                <w:kern w:val="0"/>
                <w:sz w:val="24"/>
                <w:szCs w:val="24"/>
              </w:rPr>
              <w:t>1</w:t>
            </w:r>
          </w:p>
        </w:tc>
        <w:tc>
          <w:tcPr>
            <w:tcW w:w="1418" w:type="dxa"/>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rsidR="007008AF" w:rsidRPr="007008AF" w:rsidRDefault="007008AF" w:rsidP="007008AF">
            <w:pPr>
              <w:widowControl/>
              <w:jc w:val="left"/>
              <w:rPr>
                <w:rFonts w:ascii="宋体" w:hAnsi="宋体" w:cs="宋体"/>
                <w:color w:val="000000"/>
                <w:kern w:val="0"/>
                <w:sz w:val="24"/>
                <w:szCs w:val="24"/>
              </w:rPr>
            </w:pPr>
            <w:r w:rsidRPr="007008AF">
              <w:rPr>
                <w:rFonts w:ascii="宋体" w:hAnsi="宋体" w:cs="宋体" w:hint="eastAsia"/>
                <w:color w:val="000000"/>
                <w:kern w:val="0"/>
                <w:sz w:val="24"/>
                <w:szCs w:val="24"/>
              </w:rPr>
              <w:t>C</w:t>
            </w:r>
            <w:r w:rsidRPr="007008AF">
              <w:rPr>
                <w:rFonts w:ascii="宋体" w:hAnsi="宋体" w:cs="宋体" w:hint="eastAsia"/>
                <w:kern w:val="0"/>
                <w:sz w:val="24"/>
                <w:szCs w:val="24"/>
              </w:rPr>
              <w:t>3</w:t>
            </w:r>
          </w:p>
        </w:tc>
        <w:tc>
          <w:tcPr>
            <w:tcW w:w="708" w:type="dxa"/>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rsidR="007008AF" w:rsidRPr="007008AF" w:rsidRDefault="007008AF" w:rsidP="007008AF">
            <w:pPr>
              <w:widowControl/>
              <w:jc w:val="left"/>
              <w:rPr>
                <w:rFonts w:ascii="宋体" w:hAnsi="宋体" w:cs="宋体"/>
                <w:color w:val="000000"/>
                <w:kern w:val="0"/>
                <w:sz w:val="24"/>
                <w:szCs w:val="24"/>
              </w:rPr>
            </w:pPr>
          </w:p>
        </w:tc>
        <w:tc>
          <w:tcPr>
            <w:tcW w:w="1418" w:type="dxa"/>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rsidR="007008AF" w:rsidRPr="007008AF" w:rsidRDefault="007008AF" w:rsidP="007008AF">
            <w:pPr>
              <w:widowControl/>
              <w:jc w:val="left"/>
              <w:rPr>
                <w:rFonts w:ascii="宋体" w:hAnsi="宋体" w:cs="宋体"/>
                <w:color w:val="000000"/>
                <w:kern w:val="0"/>
                <w:sz w:val="24"/>
                <w:szCs w:val="24"/>
              </w:rPr>
            </w:pPr>
            <w:r w:rsidRPr="007008AF">
              <w:rPr>
                <w:rFonts w:ascii="宋体" w:hAnsi="宋体" w:cs="宋体" w:hint="eastAsia"/>
                <w:color w:val="000000"/>
                <w:kern w:val="0"/>
                <w:sz w:val="24"/>
                <w:szCs w:val="24"/>
              </w:rPr>
              <w:t>D</w:t>
            </w:r>
            <w:r w:rsidRPr="007008AF">
              <w:rPr>
                <w:rFonts w:ascii="宋体" w:hAnsi="宋体" w:cs="宋体" w:hint="eastAsia"/>
                <w:kern w:val="0"/>
                <w:sz w:val="24"/>
                <w:szCs w:val="24"/>
              </w:rPr>
              <w:t>1</w:t>
            </w:r>
          </w:p>
        </w:tc>
        <w:tc>
          <w:tcPr>
            <w:tcW w:w="2268" w:type="dxa"/>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rsidR="007008AF" w:rsidRPr="007008AF" w:rsidRDefault="007008AF" w:rsidP="007008AF">
            <w:pPr>
              <w:widowControl/>
              <w:jc w:val="left"/>
              <w:rPr>
                <w:rFonts w:ascii="宋体" w:hAnsi="宋体" w:cs="宋体"/>
                <w:color w:val="000000"/>
                <w:kern w:val="0"/>
                <w:sz w:val="24"/>
                <w:szCs w:val="24"/>
              </w:rPr>
            </w:pPr>
            <w:r w:rsidRPr="007008AF">
              <w:rPr>
                <w:rFonts w:ascii="宋体" w:hAnsi="宋体" w:cs="宋体" w:hint="eastAsia"/>
                <w:color w:val="000000"/>
                <w:kern w:val="0"/>
                <w:sz w:val="24"/>
                <w:szCs w:val="24"/>
              </w:rPr>
              <w:t>D</w:t>
            </w:r>
            <w:r w:rsidRPr="007008AF">
              <w:rPr>
                <w:rFonts w:ascii="宋体" w:hAnsi="宋体" w:cs="宋体" w:hint="eastAsia"/>
                <w:kern w:val="0"/>
                <w:sz w:val="24"/>
                <w:szCs w:val="24"/>
              </w:rPr>
              <w:t>3</w:t>
            </w:r>
          </w:p>
        </w:tc>
      </w:tr>
      <w:tr w:rsidR="007008AF" w:rsidRPr="007008AF" w:rsidTr="00E31AB4">
        <w:trPr>
          <w:trHeight w:val="285"/>
        </w:trPr>
        <w:tc>
          <w:tcPr>
            <w:tcW w:w="1413" w:type="dxa"/>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rsidR="007008AF" w:rsidRPr="007008AF" w:rsidRDefault="007008AF" w:rsidP="007008AF">
            <w:pPr>
              <w:widowControl/>
              <w:jc w:val="left"/>
              <w:rPr>
                <w:rFonts w:ascii="宋体" w:hAnsi="宋体" w:cs="宋体"/>
                <w:color w:val="000000"/>
                <w:kern w:val="0"/>
                <w:sz w:val="24"/>
                <w:szCs w:val="24"/>
              </w:rPr>
            </w:pPr>
            <w:r w:rsidRPr="007008AF">
              <w:rPr>
                <w:rFonts w:ascii="宋体" w:hAnsi="宋体" w:cs="宋体" w:hint="eastAsia"/>
                <w:color w:val="000000"/>
                <w:kern w:val="0"/>
                <w:sz w:val="24"/>
                <w:szCs w:val="24"/>
              </w:rPr>
              <w:t>12周周三</w:t>
            </w:r>
          </w:p>
        </w:tc>
        <w:tc>
          <w:tcPr>
            <w:tcW w:w="992" w:type="dxa"/>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rsidR="007008AF" w:rsidRPr="007008AF" w:rsidRDefault="007008AF" w:rsidP="007008AF">
            <w:pPr>
              <w:widowControl/>
              <w:jc w:val="left"/>
              <w:rPr>
                <w:rFonts w:ascii="宋体" w:hAnsi="宋体" w:cs="宋体"/>
                <w:color w:val="000000"/>
                <w:kern w:val="0"/>
                <w:sz w:val="24"/>
                <w:szCs w:val="24"/>
              </w:rPr>
            </w:pPr>
            <w:r w:rsidRPr="007008AF">
              <w:rPr>
                <w:rFonts w:ascii="宋体" w:hAnsi="宋体" w:cs="宋体" w:hint="eastAsia"/>
                <w:color w:val="000000"/>
                <w:kern w:val="0"/>
                <w:sz w:val="24"/>
                <w:szCs w:val="24"/>
              </w:rPr>
              <w:t>休息</w:t>
            </w:r>
          </w:p>
        </w:tc>
        <w:tc>
          <w:tcPr>
            <w:tcW w:w="1418" w:type="dxa"/>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rsidR="007008AF" w:rsidRPr="007008AF" w:rsidRDefault="007008AF" w:rsidP="007008AF">
            <w:pPr>
              <w:widowControl/>
              <w:jc w:val="left"/>
              <w:rPr>
                <w:rFonts w:ascii="宋体" w:hAnsi="宋体" w:cs="宋体"/>
                <w:color w:val="000000"/>
                <w:kern w:val="0"/>
                <w:sz w:val="24"/>
                <w:szCs w:val="24"/>
              </w:rPr>
            </w:pPr>
          </w:p>
        </w:tc>
        <w:tc>
          <w:tcPr>
            <w:tcW w:w="708" w:type="dxa"/>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rsidR="007008AF" w:rsidRPr="007008AF" w:rsidRDefault="007008AF" w:rsidP="007008AF">
            <w:pPr>
              <w:widowControl/>
              <w:jc w:val="left"/>
              <w:rPr>
                <w:rFonts w:eastAsia="Times New Roman"/>
                <w:kern w:val="0"/>
                <w:sz w:val="20"/>
              </w:rPr>
            </w:pPr>
          </w:p>
        </w:tc>
        <w:tc>
          <w:tcPr>
            <w:tcW w:w="1418" w:type="dxa"/>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rsidR="007008AF" w:rsidRPr="007008AF" w:rsidRDefault="007008AF" w:rsidP="007008AF">
            <w:pPr>
              <w:widowControl/>
              <w:jc w:val="left"/>
              <w:rPr>
                <w:rFonts w:eastAsia="Times New Roman"/>
                <w:kern w:val="0"/>
                <w:sz w:val="20"/>
              </w:rPr>
            </w:pPr>
          </w:p>
        </w:tc>
        <w:tc>
          <w:tcPr>
            <w:tcW w:w="2268" w:type="dxa"/>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rsidR="007008AF" w:rsidRPr="007008AF" w:rsidRDefault="007008AF" w:rsidP="007008AF">
            <w:pPr>
              <w:widowControl/>
              <w:jc w:val="left"/>
              <w:rPr>
                <w:rFonts w:eastAsia="Times New Roman"/>
                <w:kern w:val="0"/>
                <w:sz w:val="20"/>
              </w:rPr>
            </w:pPr>
          </w:p>
        </w:tc>
      </w:tr>
      <w:tr w:rsidR="007008AF" w:rsidRPr="007008AF" w:rsidTr="00E31AB4">
        <w:trPr>
          <w:trHeight w:val="285"/>
        </w:trPr>
        <w:tc>
          <w:tcPr>
            <w:tcW w:w="1413" w:type="dxa"/>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rsidR="007008AF" w:rsidRPr="007008AF" w:rsidRDefault="007008AF" w:rsidP="007008AF">
            <w:pPr>
              <w:widowControl/>
              <w:jc w:val="left"/>
              <w:rPr>
                <w:rFonts w:ascii="宋体" w:hAnsi="宋体" w:cs="宋体"/>
                <w:color w:val="000000"/>
                <w:kern w:val="0"/>
                <w:sz w:val="24"/>
                <w:szCs w:val="24"/>
              </w:rPr>
            </w:pPr>
            <w:r w:rsidRPr="007008AF">
              <w:rPr>
                <w:rFonts w:ascii="宋体" w:hAnsi="宋体" w:cs="宋体" w:hint="eastAsia"/>
                <w:color w:val="000000"/>
                <w:kern w:val="0"/>
                <w:sz w:val="24"/>
                <w:szCs w:val="24"/>
              </w:rPr>
              <w:t>12周周四</w:t>
            </w:r>
          </w:p>
        </w:tc>
        <w:tc>
          <w:tcPr>
            <w:tcW w:w="992" w:type="dxa"/>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rsidR="007008AF" w:rsidRPr="007008AF" w:rsidRDefault="007008AF" w:rsidP="007008AF">
            <w:pPr>
              <w:widowControl/>
              <w:jc w:val="left"/>
              <w:rPr>
                <w:rFonts w:ascii="宋体" w:hAnsi="宋体" w:cs="宋体"/>
                <w:color w:val="000000"/>
                <w:kern w:val="0"/>
                <w:sz w:val="24"/>
                <w:szCs w:val="24"/>
              </w:rPr>
            </w:pPr>
            <w:r w:rsidRPr="007008AF">
              <w:rPr>
                <w:rFonts w:ascii="宋体" w:hAnsi="宋体" w:cs="宋体" w:hint="eastAsia"/>
                <w:color w:val="000000"/>
                <w:kern w:val="0"/>
                <w:sz w:val="24"/>
                <w:szCs w:val="24"/>
              </w:rPr>
              <w:t>A</w:t>
            </w:r>
            <w:r w:rsidRPr="007008AF">
              <w:rPr>
                <w:rFonts w:ascii="宋体" w:hAnsi="宋体" w:cs="宋体" w:hint="eastAsia"/>
                <w:kern w:val="0"/>
                <w:sz w:val="24"/>
                <w:szCs w:val="24"/>
              </w:rPr>
              <w:t>2</w:t>
            </w:r>
          </w:p>
        </w:tc>
        <w:tc>
          <w:tcPr>
            <w:tcW w:w="1418" w:type="dxa"/>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rsidR="007008AF" w:rsidRPr="007008AF" w:rsidRDefault="007008AF" w:rsidP="007008AF">
            <w:pPr>
              <w:widowControl/>
              <w:jc w:val="left"/>
              <w:rPr>
                <w:rFonts w:ascii="宋体" w:hAnsi="宋体" w:cs="宋体"/>
                <w:color w:val="000000"/>
                <w:kern w:val="0"/>
                <w:sz w:val="24"/>
                <w:szCs w:val="24"/>
              </w:rPr>
            </w:pPr>
            <w:r w:rsidRPr="007008AF">
              <w:rPr>
                <w:rFonts w:ascii="宋体" w:hAnsi="宋体" w:cs="宋体" w:hint="eastAsia"/>
                <w:color w:val="000000"/>
                <w:kern w:val="0"/>
                <w:sz w:val="24"/>
                <w:szCs w:val="24"/>
              </w:rPr>
              <w:t>A</w:t>
            </w:r>
            <w:r w:rsidRPr="007008AF">
              <w:rPr>
                <w:rFonts w:ascii="宋体" w:hAnsi="宋体" w:cs="宋体" w:hint="eastAsia"/>
                <w:kern w:val="0"/>
                <w:sz w:val="24"/>
                <w:szCs w:val="24"/>
              </w:rPr>
              <w:t>3</w:t>
            </w:r>
          </w:p>
        </w:tc>
        <w:tc>
          <w:tcPr>
            <w:tcW w:w="708" w:type="dxa"/>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rsidR="007008AF" w:rsidRPr="007008AF" w:rsidRDefault="007008AF" w:rsidP="007008AF">
            <w:pPr>
              <w:widowControl/>
              <w:jc w:val="left"/>
              <w:rPr>
                <w:rFonts w:ascii="宋体" w:hAnsi="宋体" w:cs="宋体"/>
                <w:color w:val="000000"/>
                <w:kern w:val="0"/>
                <w:sz w:val="24"/>
                <w:szCs w:val="24"/>
              </w:rPr>
            </w:pPr>
          </w:p>
        </w:tc>
        <w:tc>
          <w:tcPr>
            <w:tcW w:w="1418" w:type="dxa"/>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rsidR="007008AF" w:rsidRPr="007008AF" w:rsidRDefault="007008AF" w:rsidP="007008AF">
            <w:pPr>
              <w:widowControl/>
              <w:jc w:val="left"/>
              <w:rPr>
                <w:rFonts w:ascii="宋体" w:hAnsi="宋体" w:cs="宋体"/>
                <w:color w:val="000000"/>
                <w:kern w:val="0"/>
                <w:sz w:val="24"/>
                <w:szCs w:val="24"/>
              </w:rPr>
            </w:pPr>
            <w:r w:rsidRPr="007008AF">
              <w:rPr>
                <w:rFonts w:ascii="宋体" w:hAnsi="宋体" w:cs="宋体" w:hint="eastAsia"/>
                <w:color w:val="000000"/>
                <w:kern w:val="0"/>
                <w:sz w:val="24"/>
                <w:szCs w:val="24"/>
              </w:rPr>
              <w:t>B</w:t>
            </w:r>
            <w:r w:rsidRPr="007008AF">
              <w:rPr>
                <w:rFonts w:ascii="宋体" w:hAnsi="宋体" w:cs="宋体" w:hint="eastAsia"/>
                <w:kern w:val="0"/>
                <w:sz w:val="24"/>
                <w:szCs w:val="24"/>
              </w:rPr>
              <w:t>2</w:t>
            </w:r>
          </w:p>
        </w:tc>
        <w:tc>
          <w:tcPr>
            <w:tcW w:w="2268" w:type="dxa"/>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rsidR="007008AF" w:rsidRPr="007008AF" w:rsidRDefault="007008AF" w:rsidP="007008AF">
            <w:pPr>
              <w:widowControl/>
              <w:jc w:val="left"/>
              <w:rPr>
                <w:rFonts w:ascii="宋体" w:hAnsi="宋体" w:cs="宋体"/>
                <w:color w:val="000000"/>
                <w:kern w:val="0"/>
                <w:sz w:val="24"/>
                <w:szCs w:val="24"/>
              </w:rPr>
            </w:pPr>
            <w:r w:rsidRPr="007008AF">
              <w:rPr>
                <w:rFonts w:ascii="宋体" w:hAnsi="宋体" w:cs="宋体" w:hint="eastAsia"/>
                <w:color w:val="000000"/>
                <w:kern w:val="0"/>
                <w:sz w:val="24"/>
                <w:szCs w:val="24"/>
              </w:rPr>
              <w:t>B</w:t>
            </w:r>
            <w:r w:rsidRPr="007008AF">
              <w:rPr>
                <w:rFonts w:ascii="宋体" w:hAnsi="宋体" w:cs="宋体" w:hint="eastAsia"/>
                <w:kern w:val="0"/>
                <w:sz w:val="24"/>
                <w:szCs w:val="24"/>
              </w:rPr>
              <w:t>3</w:t>
            </w:r>
          </w:p>
        </w:tc>
      </w:tr>
      <w:tr w:rsidR="007008AF" w:rsidRPr="007008AF" w:rsidTr="00E31AB4">
        <w:trPr>
          <w:trHeight w:val="285"/>
        </w:trPr>
        <w:tc>
          <w:tcPr>
            <w:tcW w:w="1413" w:type="dxa"/>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rsidR="007008AF" w:rsidRPr="007008AF" w:rsidRDefault="007008AF" w:rsidP="007008AF">
            <w:pPr>
              <w:widowControl/>
              <w:jc w:val="left"/>
              <w:rPr>
                <w:rFonts w:ascii="宋体" w:hAnsi="宋体" w:cs="宋体"/>
                <w:color w:val="000000"/>
                <w:kern w:val="0"/>
                <w:sz w:val="24"/>
                <w:szCs w:val="24"/>
              </w:rPr>
            </w:pPr>
            <w:r w:rsidRPr="007008AF">
              <w:rPr>
                <w:rFonts w:ascii="宋体" w:hAnsi="宋体" w:cs="宋体" w:hint="eastAsia"/>
                <w:color w:val="000000"/>
                <w:kern w:val="0"/>
                <w:sz w:val="24"/>
                <w:szCs w:val="24"/>
              </w:rPr>
              <w:t>12周周五</w:t>
            </w:r>
          </w:p>
        </w:tc>
        <w:tc>
          <w:tcPr>
            <w:tcW w:w="992" w:type="dxa"/>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rsidR="007008AF" w:rsidRPr="007008AF" w:rsidRDefault="007008AF" w:rsidP="007008AF">
            <w:pPr>
              <w:widowControl/>
              <w:jc w:val="left"/>
              <w:rPr>
                <w:rFonts w:ascii="宋体" w:hAnsi="宋体" w:cs="宋体"/>
                <w:color w:val="000000"/>
                <w:kern w:val="0"/>
                <w:sz w:val="24"/>
                <w:szCs w:val="24"/>
              </w:rPr>
            </w:pPr>
            <w:r w:rsidRPr="007008AF">
              <w:rPr>
                <w:rFonts w:ascii="宋体" w:hAnsi="宋体" w:cs="宋体" w:hint="eastAsia"/>
                <w:color w:val="000000"/>
                <w:kern w:val="0"/>
                <w:sz w:val="24"/>
                <w:szCs w:val="24"/>
              </w:rPr>
              <w:t>C</w:t>
            </w:r>
            <w:r w:rsidRPr="007008AF">
              <w:rPr>
                <w:rFonts w:ascii="宋体" w:hAnsi="宋体" w:cs="宋体" w:hint="eastAsia"/>
                <w:kern w:val="0"/>
                <w:sz w:val="24"/>
                <w:szCs w:val="24"/>
              </w:rPr>
              <w:t>2</w:t>
            </w:r>
          </w:p>
        </w:tc>
        <w:tc>
          <w:tcPr>
            <w:tcW w:w="1418" w:type="dxa"/>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rsidR="007008AF" w:rsidRPr="007008AF" w:rsidRDefault="007008AF" w:rsidP="007008AF">
            <w:pPr>
              <w:widowControl/>
              <w:jc w:val="left"/>
              <w:rPr>
                <w:rFonts w:ascii="宋体" w:hAnsi="宋体" w:cs="宋体"/>
                <w:color w:val="000000"/>
                <w:kern w:val="0"/>
                <w:sz w:val="24"/>
                <w:szCs w:val="24"/>
              </w:rPr>
            </w:pPr>
            <w:r w:rsidRPr="007008AF">
              <w:rPr>
                <w:rFonts w:ascii="宋体" w:hAnsi="宋体" w:cs="宋体" w:hint="eastAsia"/>
                <w:color w:val="000000"/>
                <w:kern w:val="0"/>
                <w:sz w:val="24"/>
                <w:szCs w:val="24"/>
              </w:rPr>
              <w:t>C</w:t>
            </w:r>
            <w:r w:rsidRPr="007008AF">
              <w:rPr>
                <w:rFonts w:ascii="宋体" w:hAnsi="宋体" w:cs="宋体" w:hint="eastAsia"/>
                <w:kern w:val="0"/>
                <w:sz w:val="24"/>
                <w:szCs w:val="24"/>
              </w:rPr>
              <w:t>3</w:t>
            </w:r>
          </w:p>
        </w:tc>
        <w:tc>
          <w:tcPr>
            <w:tcW w:w="708" w:type="dxa"/>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rsidR="007008AF" w:rsidRPr="007008AF" w:rsidRDefault="007008AF" w:rsidP="007008AF">
            <w:pPr>
              <w:widowControl/>
              <w:jc w:val="left"/>
              <w:rPr>
                <w:rFonts w:ascii="宋体" w:hAnsi="宋体" w:cs="宋体"/>
                <w:color w:val="000000"/>
                <w:kern w:val="0"/>
                <w:sz w:val="24"/>
                <w:szCs w:val="24"/>
              </w:rPr>
            </w:pPr>
          </w:p>
        </w:tc>
        <w:tc>
          <w:tcPr>
            <w:tcW w:w="1418" w:type="dxa"/>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rsidR="007008AF" w:rsidRPr="007008AF" w:rsidRDefault="007008AF" w:rsidP="007008AF">
            <w:pPr>
              <w:widowControl/>
              <w:jc w:val="left"/>
              <w:rPr>
                <w:rFonts w:ascii="宋体" w:hAnsi="宋体" w:cs="宋体"/>
                <w:color w:val="000000"/>
                <w:kern w:val="0"/>
                <w:sz w:val="24"/>
                <w:szCs w:val="24"/>
              </w:rPr>
            </w:pPr>
            <w:r w:rsidRPr="007008AF">
              <w:rPr>
                <w:rFonts w:ascii="宋体" w:hAnsi="宋体" w:cs="宋体" w:hint="eastAsia"/>
                <w:color w:val="000000"/>
                <w:kern w:val="0"/>
                <w:sz w:val="24"/>
                <w:szCs w:val="24"/>
              </w:rPr>
              <w:t>D</w:t>
            </w:r>
            <w:r w:rsidRPr="007008AF">
              <w:rPr>
                <w:rFonts w:ascii="宋体" w:hAnsi="宋体" w:cs="宋体" w:hint="eastAsia"/>
                <w:kern w:val="0"/>
                <w:sz w:val="24"/>
                <w:szCs w:val="24"/>
              </w:rPr>
              <w:t>2</w:t>
            </w:r>
          </w:p>
        </w:tc>
        <w:tc>
          <w:tcPr>
            <w:tcW w:w="2268" w:type="dxa"/>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rsidR="007008AF" w:rsidRPr="007008AF" w:rsidRDefault="007008AF" w:rsidP="007008AF">
            <w:pPr>
              <w:widowControl/>
              <w:jc w:val="left"/>
              <w:rPr>
                <w:rFonts w:ascii="宋体" w:hAnsi="宋体" w:cs="宋体"/>
                <w:color w:val="000000"/>
                <w:kern w:val="0"/>
                <w:sz w:val="24"/>
                <w:szCs w:val="24"/>
              </w:rPr>
            </w:pPr>
            <w:r w:rsidRPr="007008AF">
              <w:rPr>
                <w:rFonts w:ascii="宋体" w:hAnsi="宋体" w:cs="宋体" w:hint="eastAsia"/>
                <w:color w:val="000000"/>
                <w:kern w:val="0"/>
                <w:sz w:val="24"/>
                <w:szCs w:val="24"/>
              </w:rPr>
              <w:t>D</w:t>
            </w:r>
            <w:r w:rsidRPr="007008AF">
              <w:rPr>
                <w:rFonts w:ascii="宋体" w:hAnsi="宋体" w:cs="宋体" w:hint="eastAsia"/>
                <w:kern w:val="0"/>
                <w:sz w:val="24"/>
                <w:szCs w:val="24"/>
              </w:rPr>
              <w:t>3</w:t>
            </w:r>
          </w:p>
        </w:tc>
      </w:tr>
      <w:tr w:rsidR="007008AF" w:rsidRPr="007008AF" w:rsidTr="00E31AB4">
        <w:trPr>
          <w:trHeight w:val="285"/>
        </w:trPr>
        <w:tc>
          <w:tcPr>
            <w:tcW w:w="1413" w:type="dxa"/>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rsidR="007008AF" w:rsidRPr="007008AF" w:rsidRDefault="007008AF" w:rsidP="007008AF">
            <w:pPr>
              <w:widowControl/>
              <w:jc w:val="left"/>
              <w:rPr>
                <w:rFonts w:ascii="宋体" w:hAnsi="宋体" w:cs="宋体"/>
                <w:color w:val="000000"/>
                <w:kern w:val="0"/>
                <w:sz w:val="24"/>
                <w:szCs w:val="24"/>
              </w:rPr>
            </w:pPr>
            <w:r w:rsidRPr="007008AF">
              <w:rPr>
                <w:rFonts w:ascii="宋体" w:hAnsi="宋体" w:cs="宋体" w:hint="eastAsia"/>
                <w:color w:val="000000"/>
                <w:kern w:val="0"/>
                <w:sz w:val="24"/>
                <w:szCs w:val="24"/>
              </w:rPr>
              <w:t>12周周六</w:t>
            </w:r>
          </w:p>
        </w:tc>
        <w:tc>
          <w:tcPr>
            <w:tcW w:w="992" w:type="dxa"/>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rsidR="007008AF" w:rsidRPr="007008AF" w:rsidRDefault="007008AF" w:rsidP="007008AF">
            <w:pPr>
              <w:widowControl/>
              <w:jc w:val="left"/>
              <w:rPr>
                <w:rFonts w:ascii="宋体" w:hAnsi="宋体" w:cs="宋体"/>
                <w:color w:val="000000"/>
                <w:kern w:val="0"/>
                <w:sz w:val="24"/>
                <w:szCs w:val="24"/>
              </w:rPr>
            </w:pPr>
            <w:r w:rsidRPr="007008AF">
              <w:rPr>
                <w:rFonts w:ascii="宋体" w:hAnsi="宋体" w:cs="宋体" w:hint="eastAsia"/>
                <w:color w:val="000000"/>
                <w:kern w:val="0"/>
                <w:sz w:val="24"/>
                <w:szCs w:val="24"/>
              </w:rPr>
              <w:t>休息</w:t>
            </w:r>
          </w:p>
        </w:tc>
        <w:tc>
          <w:tcPr>
            <w:tcW w:w="1418" w:type="dxa"/>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rsidR="007008AF" w:rsidRPr="007008AF" w:rsidRDefault="007008AF" w:rsidP="007008AF">
            <w:pPr>
              <w:widowControl/>
              <w:jc w:val="left"/>
              <w:rPr>
                <w:rFonts w:ascii="宋体" w:hAnsi="宋体" w:cs="宋体"/>
                <w:color w:val="000000"/>
                <w:kern w:val="0"/>
                <w:sz w:val="24"/>
                <w:szCs w:val="24"/>
              </w:rPr>
            </w:pPr>
          </w:p>
        </w:tc>
        <w:tc>
          <w:tcPr>
            <w:tcW w:w="708" w:type="dxa"/>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rsidR="007008AF" w:rsidRPr="007008AF" w:rsidRDefault="007008AF" w:rsidP="007008AF">
            <w:pPr>
              <w:widowControl/>
              <w:jc w:val="left"/>
              <w:rPr>
                <w:rFonts w:eastAsia="Times New Roman"/>
                <w:kern w:val="0"/>
                <w:sz w:val="20"/>
              </w:rPr>
            </w:pPr>
          </w:p>
        </w:tc>
        <w:tc>
          <w:tcPr>
            <w:tcW w:w="1418" w:type="dxa"/>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rsidR="007008AF" w:rsidRPr="007008AF" w:rsidRDefault="007008AF" w:rsidP="007008AF">
            <w:pPr>
              <w:widowControl/>
              <w:jc w:val="left"/>
              <w:rPr>
                <w:rFonts w:eastAsia="Times New Roman"/>
                <w:kern w:val="0"/>
                <w:sz w:val="20"/>
              </w:rPr>
            </w:pPr>
          </w:p>
        </w:tc>
        <w:tc>
          <w:tcPr>
            <w:tcW w:w="2268" w:type="dxa"/>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rsidR="007008AF" w:rsidRPr="007008AF" w:rsidRDefault="007008AF" w:rsidP="007008AF">
            <w:pPr>
              <w:widowControl/>
              <w:jc w:val="left"/>
              <w:rPr>
                <w:rFonts w:eastAsia="Times New Roman"/>
                <w:kern w:val="0"/>
                <w:sz w:val="20"/>
              </w:rPr>
            </w:pPr>
          </w:p>
        </w:tc>
      </w:tr>
      <w:tr w:rsidR="007008AF" w:rsidRPr="007008AF" w:rsidTr="00E31AB4">
        <w:trPr>
          <w:trHeight w:val="285"/>
        </w:trPr>
        <w:tc>
          <w:tcPr>
            <w:tcW w:w="1413" w:type="dxa"/>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rsidR="007008AF" w:rsidRPr="007008AF" w:rsidRDefault="007008AF" w:rsidP="007008AF">
            <w:pPr>
              <w:widowControl/>
              <w:jc w:val="left"/>
              <w:rPr>
                <w:rFonts w:ascii="宋体" w:hAnsi="宋体" w:cs="宋体"/>
                <w:color w:val="000000"/>
                <w:kern w:val="0"/>
                <w:sz w:val="24"/>
                <w:szCs w:val="24"/>
              </w:rPr>
            </w:pPr>
            <w:r w:rsidRPr="007008AF">
              <w:rPr>
                <w:rFonts w:ascii="宋体" w:hAnsi="宋体" w:cs="宋体" w:hint="eastAsia"/>
                <w:color w:val="000000"/>
                <w:kern w:val="0"/>
                <w:sz w:val="24"/>
                <w:szCs w:val="24"/>
              </w:rPr>
              <w:t>12周周日</w:t>
            </w:r>
          </w:p>
        </w:tc>
        <w:tc>
          <w:tcPr>
            <w:tcW w:w="992" w:type="dxa"/>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rsidR="007008AF" w:rsidRPr="007008AF" w:rsidRDefault="007008AF" w:rsidP="007008AF">
            <w:pPr>
              <w:widowControl/>
              <w:jc w:val="left"/>
              <w:rPr>
                <w:rFonts w:ascii="宋体" w:hAnsi="宋体" w:cs="宋体"/>
                <w:color w:val="000000"/>
                <w:kern w:val="0"/>
                <w:sz w:val="24"/>
                <w:szCs w:val="24"/>
              </w:rPr>
            </w:pPr>
            <w:r w:rsidRPr="007008AF">
              <w:rPr>
                <w:rFonts w:ascii="宋体" w:hAnsi="宋体" w:cs="宋体" w:hint="eastAsia"/>
                <w:color w:val="000000"/>
                <w:kern w:val="0"/>
                <w:sz w:val="24"/>
                <w:szCs w:val="24"/>
              </w:rPr>
              <w:t>休息</w:t>
            </w:r>
          </w:p>
        </w:tc>
        <w:tc>
          <w:tcPr>
            <w:tcW w:w="1418" w:type="dxa"/>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rsidR="007008AF" w:rsidRPr="007008AF" w:rsidRDefault="007008AF" w:rsidP="007008AF">
            <w:pPr>
              <w:widowControl/>
              <w:jc w:val="left"/>
              <w:rPr>
                <w:rFonts w:ascii="宋体" w:hAnsi="宋体" w:cs="宋体"/>
                <w:color w:val="000000"/>
                <w:kern w:val="0"/>
                <w:sz w:val="24"/>
                <w:szCs w:val="24"/>
              </w:rPr>
            </w:pPr>
          </w:p>
        </w:tc>
        <w:tc>
          <w:tcPr>
            <w:tcW w:w="708" w:type="dxa"/>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rsidR="007008AF" w:rsidRPr="007008AF" w:rsidRDefault="007008AF" w:rsidP="007008AF">
            <w:pPr>
              <w:widowControl/>
              <w:jc w:val="left"/>
              <w:rPr>
                <w:rFonts w:eastAsia="Times New Roman"/>
                <w:kern w:val="0"/>
                <w:sz w:val="20"/>
              </w:rPr>
            </w:pPr>
          </w:p>
        </w:tc>
        <w:tc>
          <w:tcPr>
            <w:tcW w:w="1418" w:type="dxa"/>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rsidR="007008AF" w:rsidRPr="007008AF" w:rsidRDefault="007008AF" w:rsidP="007008AF">
            <w:pPr>
              <w:widowControl/>
              <w:jc w:val="left"/>
              <w:rPr>
                <w:rFonts w:eastAsia="Times New Roman"/>
                <w:kern w:val="0"/>
                <w:sz w:val="20"/>
              </w:rPr>
            </w:pPr>
          </w:p>
        </w:tc>
        <w:tc>
          <w:tcPr>
            <w:tcW w:w="2268" w:type="dxa"/>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rsidR="007008AF" w:rsidRPr="007008AF" w:rsidRDefault="007008AF" w:rsidP="007008AF">
            <w:pPr>
              <w:widowControl/>
              <w:jc w:val="left"/>
              <w:rPr>
                <w:rFonts w:eastAsia="Times New Roman"/>
                <w:kern w:val="0"/>
                <w:sz w:val="20"/>
              </w:rPr>
            </w:pPr>
          </w:p>
        </w:tc>
      </w:tr>
      <w:tr w:rsidR="007008AF" w:rsidRPr="007008AF" w:rsidTr="00E31AB4">
        <w:trPr>
          <w:trHeight w:val="285"/>
        </w:trPr>
        <w:tc>
          <w:tcPr>
            <w:tcW w:w="1413" w:type="dxa"/>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rsidR="007008AF" w:rsidRPr="007008AF" w:rsidRDefault="007008AF" w:rsidP="007008AF">
            <w:pPr>
              <w:widowControl/>
              <w:jc w:val="left"/>
              <w:rPr>
                <w:rFonts w:ascii="宋体" w:hAnsi="宋体" w:cs="宋体"/>
                <w:color w:val="000000"/>
                <w:kern w:val="0"/>
                <w:sz w:val="24"/>
                <w:szCs w:val="24"/>
              </w:rPr>
            </w:pPr>
            <w:r w:rsidRPr="007008AF">
              <w:rPr>
                <w:rFonts w:ascii="宋体" w:hAnsi="宋体" w:cs="宋体" w:hint="eastAsia"/>
                <w:color w:val="000000"/>
                <w:kern w:val="0"/>
                <w:sz w:val="24"/>
                <w:szCs w:val="24"/>
              </w:rPr>
              <w:t>13周周一</w:t>
            </w:r>
          </w:p>
        </w:tc>
        <w:tc>
          <w:tcPr>
            <w:tcW w:w="992" w:type="dxa"/>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rsidR="007008AF" w:rsidRPr="007008AF" w:rsidRDefault="007008AF" w:rsidP="007008AF">
            <w:pPr>
              <w:widowControl/>
              <w:jc w:val="left"/>
              <w:rPr>
                <w:rFonts w:ascii="宋体" w:hAnsi="宋体" w:cs="宋体"/>
                <w:color w:val="000000"/>
                <w:kern w:val="0"/>
                <w:sz w:val="24"/>
                <w:szCs w:val="24"/>
              </w:rPr>
            </w:pPr>
            <w:r w:rsidRPr="007008AF">
              <w:rPr>
                <w:rFonts w:ascii="宋体" w:hAnsi="宋体" w:cs="宋体" w:hint="eastAsia"/>
                <w:color w:val="000000"/>
                <w:kern w:val="0"/>
                <w:sz w:val="24"/>
                <w:szCs w:val="24"/>
              </w:rPr>
              <w:t>A</w:t>
            </w:r>
            <w:r w:rsidRPr="007008AF">
              <w:rPr>
                <w:rFonts w:ascii="宋体" w:hAnsi="宋体" w:cs="宋体" w:hint="eastAsia"/>
                <w:kern w:val="0"/>
                <w:sz w:val="24"/>
                <w:szCs w:val="24"/>
              </w:rPr>
              <w:t>i</w:t>
            </w:r>
          </w:p>
        </w:tc>
        <w:tc>
          <w:tcPr>
            <w:tcW w:w="1418" w:type="dxa"/>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rsidR="007008AF" w:rsidRPr="007008AF" w:rsidRDefault="007008AF" w:rsidP="007008AF">
            <w:pPr>
              <w:widowControl/>
              <w:jc w:val="left"/>
              <w:rPr>
                <w:rFonts w:ascii="宋体" w:hAnsi="宋体" w:cs="宋体"/>
                <w:color w:val="000000"/>
                <w:kern w:val="0"/>
                <w:sz w:val="24"/>
                <w:szCs w:val="24"/>
              </w:rPr>
            </w:pPr>
            <w:r w:rsidRPr="007008AF">
              <w:rPr>
                <w:rFonts w:ascii="宋体" w:hAnsi="宋体" w:cs="宋体" w:hint="eastAsia"/>
                <w:color w:val="000000"/>
                <w:kern w:val="0"/>
                <w:sz w:val="24"/>
                <w:szCs w:val="24"/>
              </w:rPr>
              <w:t>B</w:t>
            </w:r>
            <w:r w:rsidRPr="007008AF">
              <w:rPr>
                <w:rFonts w:ascii="宋体" w:hAnsi="宋体" w:cs="宋体" w:hint="eastAsia"/>
                <w:kern w:val="0"/>
                <w:sz w:val="24"/>
                <w:szCs w:val="24"/>
              </w:rPr>
              <w:t>i</w:t>
            </w:r>
          </w:p>
        </w:tc>
        <w:tc>
          <w:tcPr>
            <w:tcW w:w="708" w:type="dxa"/>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rsidR="007008AF" w:rsidRPr="007008AF" w:rsidRDefault="007008AF" w:rsidP="007008AF">
            <w:pPr>
              <w:widowControl/>
              <w:jc w:val="left"/>
              <w:rPr>
                <w:rFonts w:ascii="宋体" w:hAnsi="宋体" w:cs="宋体"/>
                <w:color w:val="000000"/>
                <w:kern w:val="0"/>
                <w:sz w:val="24"/>
                <w:szCs w:val="24"/>
              </w:rPr>
            </w:pPr>
          </w:p>
        </w:tc>
        <w:tc>
          <w:tcPr>
            <w:tcW w:w="1418" w:type="dxa"/>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rsidR="007008AF" w:rsidRPr="007008AF" w:rsidRDefault="007008AF" w:rsidP="007008AF">
            <w:pPr>
              <w:widowControl/>
              <w:jc w:val="left"/>
              <w:rPr>
                <w:rFonts w:eastAsia="Times New Roman"/>
                <w:kern w:val="0"/>
                <w:sz w:val="20"/>
              </w:rPr>
            </w:pPr>
          </w:p>
        </w:tc>
        <w:tc>
          <w:tcPr>
            <w:tcW w:w="2268" w:type="dxa"/>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rsidR="007008AF" w:rsidRPr="007008AF" w:rsidRDefault="007008AF" w:rsidP="007008AF">
            <w:pPr>
              <w:widowControl/>
              <w:jc w:val="left"/>
              <w:rPr>
                <w:rFonts w:eastAsia="Times New Roman"/>
                <w:kern w:val="0"/>
                <w:sz w:val="20"/>
              </w:rPr>
            </w:pPr>
          </w:p>
        </w:tc>
      </w:tr>
      <w:tr w:rsidR="007008AF" w:rsidRPr="007008AF" w:rsidTr="00E31AB4">
        <w:trPr>
          <w:trHeight w:val="285"/>
        </w:trPr>
        <w:tc>
          <w:tcPr>
            <w:tcW w:w="1413" w:type="dxa"/>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rsidR="007008AF" w:rsidRPr="007008AF" w:rsidRDefault="007008AF" w:rsidP="007008AF">
            <w:pPr>
              <w:widowControl/>
              <w:jc w:val="left"/>
              <w:rPr>
                <w:rFonts w:ascii="宋体" w:hAnsi="宋体" w:cs="宋体"/>
                <w:color w:val="000000"/>
                <w:kern w:val="0"/>
                <w:sz w:val="24"/>
                <w:szCs w:val="24"/>
              </w:rPr>
            </w:pPr>
            <w:r w:rsidRPr="007008AF">
              <w:rPr>
                <w:rFonts w:ascii="宋体" w:hAnsi="宋体" w:cs="宋体" w:hint="eastAsia"/>
                <w:color w:val="000000"/>
                <w:kern w:val="0"/>
                <w:sz w:val="24"/>
                <w:szCs w:val="24"/>
              </w:rPr>
              <w:t>13周周二</w:t>
            </w:r>
          </w:p>
        </w:tc>
        <w:tc>
          <w:tcPr>
            <w:tcW w:w="992" w:type="dxa"/>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rsidR="007008AF" w:rsidRPr="007008AF" w:rsidRDefault="007008AF" w:rsidP="007008AF">
            <w:pPr>
              <w:widowControl/>
              <w:jc w:val="left"/>
              <w:rPr>
                <w:rFonts w:ascii="宋体" w:hAnsi="宋体" w:cs="宋体"/>
                <w:color w:val="000000"/>
                <w:kern w:val="0"/>
                <w:sz w:val="24"/>
                <w:szCs w:val="24"/>
              </w:rPr>
            </w:pPr>
            <w:proofErr w:type="spellStart"/>
            <w:r w:rsidRPr="007008AF">
              <w:rPr>
                <w:rFonts w:ascii="宋体" w:hAnsi="宋体" w:cs="宋体" w:hint="eastAsia"/>
                <w:color w:val="000000"/>
                <w:kern w:val="0"/>
                <w:sz w:val="24"/>
                <w:szCs w:val="24"/>
              </w:rPr>
              <w:t>C</w:t>
            </w:r>
            <w:r w:rsidRPr="007008AF">
              <w:rPr>
                <w:rFonts w:ascii="宋体" w:hAnsi="宋体" w:cs="宋体" w:hint="eastAsia"/>
                <w:kern w:val="0"/>
                <w:sz w:val="24"/>
                <w:szCs w:val="24"/>
              </w:rPr>
              <w:t>i</w:t>
            </w:r>
            <w:proofErr w:type="spellEnd"/>
          </w:p>
        </w:tc>
        <w:tc>
          <w:tcPr>
            <w:tcW w:w="1418" w:type="dxa"/>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rsidR="007008AF" w:rsidRPr="007008AF" w:rsidRDefault="007008AF" w:rsidP="007008AF">
            <w:pPr>
              <w:widowControl/>
              <w:jc w:val="left"/>
              <w:rPr>
                <w:rFonts w:ascii="宋体" w:hAnsi="宋体" w:cs="宋体"/>
                <w:color w:val="000000"/>
                <w:kern w:val="0"/>
                <w:sz w:val="24"/>
                <w:szCs w:val="24"/>
              </w:rPr>
            </w:pPr>
            <w:r w:rsidRPr="007008AF">
              <w:rPr>
                <w:rFonts w:ascii="宋体" w:hAnsi="宋体" w:cs="宋体" w:hint="eastAsia"/>
                <w:color w:val="000000"/>
                <w:kern w:val="0"/>
                <w:sz w:val="24"/>
                <w:szCs w:val="24"/>
              </w:rPr>
              <w:t>D</w:t>
            </w:r>
            <w:r w:rsidRPr="007008AF">
              <w:rPr>
                <w:rFonts w:ascii="宋体" w:hAnsi="宋体" w:cs="宋体" w:hint="eastAsia"/>
                <w:kern w:val="0"/>
                <w:sz w:val="24"/>
                <w:szCs w:val="24"/>
              </w:rPr>
              <w:t>i</w:t>
            </w:r>
          </w:p>
        </w:tc>
        <w:tc>
          <w:tcPr>
            <w:tcW w:w="708" w:type="dxa"/>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rsidR="007008AF" w:rsidRPr="007008AF" w:rsidRDefault="007008AF" w:rsidP="007008AF">
            <w:pPr>
              <w:widowControl/>
              <w:jc w:val="left"/>
              <w:rPr>
                <w:rFonts w:ascii="宋体" w:hAnsi="宋体" w:cs="宋体"/>
                <w:color w:val="000000"/>
                <w:kern w:val="0"/>
                <w:sz w:val="24"/>
                <w:szCs w:val="24"/>
              </w:rPr>
            </w:pPr>
          </w:p>
        </w:tc>
        <w:tc>
          <w:tcPr>
            <w:tcW w:w="1418" w:type="dxa"/>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rsidR="007008AF" w:rsidRPr="007008AF" w:rsidRDefault="007008AF" w:rsidP="007008AF">
            <w:pPr>
              <w:widowControl/>
              <w:jc w:val="left"/>
              <w:rPr>
                <w:rFonts w:eastAsia="Times New Roman"/>
                <w:kern w:val="0"/>
                <w:sz w:val="20"/>
              </w:rPr>
            </w:pPr>
          </w:p>
        </w:tc>
        <w:tc>
          <w:tcPr>
            <w:tcW w:w="2268" w:type="dxa"/>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rsidR="007008AF" w:rsidRPr="007008AF" w:rsidRDefault="007008AF" w:rsidP="007008AF">
            <w:pPr>
              <w:widowControl/>
              <w:jc w:val="left"/>
              <w:rPr>
                <w:rFonts w:eastAsia="Times New Roman"/>
                <w:kern w:val="0"/>
                <w:sz w:val="20"/>
              </w:rPr>
            </w:pPr>
          </w:p>
        </w:tc>
      </w:tr>
      <w:tr w:rsidR="007008AF" w:rsidRPr="007008AF" w:rsidTr="00E31AB4">
        <w:trPr>
          <w:trHeight w:val="481"/>
        </w:trPr>
        <w:tc>
          <w:tcPr>
            <w:tcW w:w="1413" w:type="dxa"/>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rsidR="007008AF" w:rsidRPr="007008AF" w:rsidRDefault="007008AF" w:rsidP="007008AF">
            <w:pPr>
              <w:widowControl/>
              <w:jc w:val="left"/>
              <w:rPr>
                <w:rFonts w:ascii="宋体" w:hAnsi="宋体" w:cs="宋体"/>
                <w:color w:val="000000"/>
                <w:kern w:val="0"/>
                <w:sz w:val="24"/>
                <w:szCs w:val="24"/>
              </w:rPr>
            </w:pPr>
            <w:r w:rsidRPr="007008AF">
              <w:rPr>
                <w:rFonts w:ascii="宋体" w:hAnsi="宋体" w:cs="宋体" w:hint="eastAsia"/>
                <w:color w:val="000000"/>
                <w:kern w:val="0"/>
                <w:sz w:val="24"/>
                <w:szCs w:val="24"/>
              </w:rPr>
              <w:t>13周周三</w:t>
            </w:r>
          </w:p>
        </w:tc>
        <w:tc>
          <w:tcPr>
            <w:tcW w:w="992" w:type="dxa"/>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rsidR="007008AF" w:rsidRPr="007008AF" w:rsidRDefault="007008AF" w:rsidP="007008AF">
            <w:pPr>
              <w:widowControl/>
              <w:jc w:val="left"/>
              <w:rPr>
                <w:rFonts w:ascii="宋体" w:hAnsi="宋体" w:cs="宋体"/>
                <w:color w:val="000000"/>
                <w:kern w:val="0"/>
                <w:sz w:val="24"/>
                <w:szCs w:val="24"/>
              </w:rPr>
            </w:pPr>
            <w:r w:rsidRPr="007008AF">
              <w:rPr>
                <w:rFonts w:ascii="宋体" w:hAnsi="宋体" w:cs="宋体" w:hint="eastAsia"/>
                <w:color w:val="000000"/>
                <w:kern w:val="0"/>
                <w:sz w:val="24"/>
                <w:szCs w:val="24"/>
              </w:rPr>
              <w:t>休息</w:t>
            </w:r>
          </w:p>
        </w:tc>
        <w:tc>
          <w:tcPr>
            <w:tcW w:w="1418" w:type="dxa"/>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rsidR="007008AF" w:rsidRPr="007008AF" w:rsidRDefault="007008AF" w:rsidP="007008AF">
            <w:pPr>
              <w:widowControl/>
              <w:jc w:val="left"/>
              <w:rPr>
                <w:rFonts w:ascii="宋体" w:hAnsi="宋体" w:cs="宋体"/>
                <w:color w:val="000000"/>
                <w:kern w:val="0"/>
                <w:sz w:val="24"/>
                <w:szCs w:val="24"/>
              </w:rPr>
            </w:pPr>
          </w:p>
        </w:tc>
        <w:tc>
          <w:tcPr>
            <w:tcW w:w="708" w:type="dxa"/>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rsidR="007008AF" w:rsidRPr="007008AF" w:rsidRDefault="007008AF" w:rsidP="007008AF">
            <w:pPr>
              <w:widowControl/>
              <w:jc w:val="left"/>
              <w:rPr>
                <w:rFonts w:eastAsia="Times New Roman"/>
                <w:kern w:val="0"/>
                <w:sz w:val="20"/>
              </w:rPr>
            </w:pPr>
          </w:p>
        </w:tc>
        <w:tc>
          <w:tcPr>
            <w:tcW w:w="1418" w:type="dxa"/>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rsidR="007008AF" w:rsidRPr="007008AF" w:rsidRDefault="007008AF" w:rsidP="007008AF">
            <w:pPr>
              <w:widowControl/>
              <w:jc w:val="left"/>
              <w:rPr>
                <w:rFonts w:eastAsia="Times New Roman"/>
                <w:kern w:val="0"/>
                <w:sz w:val="20"/>
              </w:rPr>
            </w:pPr>
          </w:p>
        </w:tc>
        <w:tc>
          <w:tcPr>
            <w:tcW w:w="2268" w:type="dxa"/>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rsidR="007008AF" w:rsidRPr="007008AF" w:rsidRDefault="007008AF" w:rsidP="007008AF">
            <w:pPr>
              <w:widowControl/>
              <w:jc w:val="left"/>
              <w:rPr>
                <w:rFonts w:eastAsia="Times New Roman"/>
                <w:kern w:val="0"/>
                <w:sz w:val="20"/>
              </w:rPr>
            </w:pPr>
          </w:p>
        </w:tc>
      </w:tr>
      <w:tr w:rsidR="007008AF" w:rsidRPr="007008AF" w:rsidTr="00E31AB4">
        <w:trPr>
          <w:trHeight w:val="285"/>
        </w:trPr>
        <w:tc>
          <w:tcPr>
            <w:tcW w:w="1413" w:type="dxa"/>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rsidR="007008AF" w:rsidRPr="007008AF" w:rsidRDefault="007008AF" w:rsidP="007008AF">
            <w:pPr>
              <w:widowControl/>
              <w:jc w:val="left"/>
              <w:rPr>
                <w:rFonts w:ascii="宋体" w:hAnsi="宋体" w:cs="宋体"/>
                <w:color w:val="000000"/>
                <w:kern w:val="0"/>
                <w:sz w:val="24"/>
                <w:szCs w:val="24"/>
              </w:rPr>
            </w:pPr>
            <w:r w:rsidRPr="007008AF">
              <w:rPr>
                <w:rFonts w:ascii="宋体" w:hAnsi="宋体" w:cs="宋体" w:hint="eastAsia"/>
                <w:color w:val="000000"/>
                <w:kern w:val="0"/>
                <w:sz w:val="24"/>
                <w:szCs w:val="24"/>
              </w:rPr>
              <w:t>13周周四</w:t>
            </w:r>
          </w:p>
        </w:tc>
        <w:tc>
          <w:tcPr>
            <w:tcW w:w="992" w:type="dxa"/>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rsidR="007008AF" w:rsidRPr="007008AF" w:rsidRDefault="00267710" w:rsidP="007008AF">
            <w:pPr>
              <w:widowControl/>
              <w:jc w:val="left"/>
              <w:rPr>
                <w:rFonts w:ascii="宋体" w:hAnsi="宋体" w:cs="宋体"/>
                <w:color w:val="000000"/>
                <w:kern w:val="0"/>
                <w:sz w:val="24"/>
                <w:szCs w:val="24"/>
              </w:rPr>
            </w:pPr>
            <w:r>
              <w:rPr>
                <w:rFonts w:ascii="宋体" w:hAnsi="宋体" w:cs="宋体" w:hint="eastAsia"/>
                <w:color w:val="000000"/>
                <w:kern w:val="0"/>
                <w:sz w:val="24"/>
                <w:szCs w:val="24"/>
              </w:rPr>
              <w:t>季军</w:t>
            </w:r>
          </w:p>
        </w:tc>
        <w:tc>
          <w:tcPr>
            <w:tcW w:w="1418" w:type="dxa"/>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rsidR="007008AF" w:rsidRPr="007008AF" w:rsidRDefault="00267710" w:rsidP="007008AF">
            <w:pPr>
              <w:widowControl/>
              <w:jc w:val="left"/>
              <w:rPr>
                <w:rFonts w:ascii="宋体" w:hAnsi="宋体" w:cs="宋体"/>
                <w:color w:val="000000"/>
                <w:kern w:val="0"/>
                <w:sz w:val="24"/>
                <w:szCs w:val="24"/>
              </w:rPr>
            </w:pPr>
            <w:r>
              <w:rPr>
                <w:rFonts w:ascii="宋体" w:hAnsi="宋体" w:cs="宋体" w:hint="eastAsia"/>
                <w:color w:val="000000"/>
                <w:kern w:val="0"/>
                <w:sz w:val="24"/>
                <w:szCs w:val="24"/>
              </w:rPr>
              <w:t>第四名</w:t>
            </w:r>
          </w:p>
        </w:tc>
        <w:tc>
          <w:tcPr>
            <w:tcW w:w="708" w:type="dxa"/>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rsidR="007008AF" w:rsidRPr="007008AF" w:rsidRDefault="007008AF" w:rsidP="007008AF">
            <w:pPr>
              <w:widowControl/>
              <w:jc w:val="left"/>
              <w:rPr>
                <w:rFonts w:eastAsia="Times New Roman"/>
                <w:kern w:val="0"/>
                <w:sz w:val="20"/>
              </w:rPr>
            </w:pPr>
          </w:p>
        </w:tc>
        <w:tc>
          <w:tcPr>
            <w:tcW w:w="1418" w:type="dxa"/>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rsidR="007008AF" w:rsidRPr="007008AF" w:rsidRDefault="007008AF" w:rsidP="007008AF">
            <w:pPr>
              <w:widowControl/>
              <w:jc w:val="left"/>
              <w:rPr>
                <w:rFonts w:eastAsia="Times New Roman"/>
                <w:kern w:val="0"/>
                <w:sz w:val="20"/>
              </w:rPr>
            </w:pPr>
          </w:p>
        </w:tc>
        <w:tc>
          <w:tcPr>
            <w:tcW w:w="2268" w:type="dxa"/>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rsidR="007008AF" w:rsidRPr="007008AF" w:rsidRDefault="007008AF" w:rsidP="007008AF">
            <w:pPr>
              <w:widowControl/>
              <w:jc w:val="left"/>
              <w:rPr>
                <w:rFonts w:eastAsia="Times New Roman"/>
                <w:kern w:val="0"/>
                <w:sz w:val="20"/>
              </w:rPr>
            </w:pPr>
          </w:p>
        </w:tc>
      </w:tr>
      <w:tr w:rsidR="007008AF" w:rsidRPr="007008AF" w:rsidTr="00E31AB4">
        <w:trPr>
          <w:trHeight w:val="285"/>
        </w:trPr>
        <w:tc>
          <w:tcPr>
            <w:tcW w:w="1413" w:type="dxa"/>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rsidR="007008AF" w:rsidRPr="007008AF" w:rsidRDefault="007008AF" w:rsidP="007008AF">
            <w:pPr>
              <w:widowControl/>
              <w:jc w:val="left"/>
              <w:rPr>
                <w:rFonts w:ascii="宋体" w:hAnsi="宋体" w:cs="宋体"/>
                <w:color w:val="000000"/>
                <w:kern w:val="0"/>
                <w:sz w:val="24"/>
                <w:szCs w:val="24"/>
              </w:rPr>
            </w:pPr>
            <w:r w:rsidRPr="007008AF">
              <w:rPr>
                <w:rFonts w:ascii="宋体" w:hAnsi="宋体" w:cs="宋体" w:hint="eastAsia"/>
                <w:color w:val="000000"/>
                <w:kern w:val="0"/>
                <w:sz w:val="24"/>
                <w:szCs w:val="24"/>
              </w:rPr>
              <w:t>13周周五</w:t>
            </w:r>
          </w:p>
        </w:tc>
        <w:tc>
          <w:tcPr>
            <w:tcW w:w="992" w:type="dxa"/>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rsidR="007008AF" w:rsidRPr="007008AF" w:rsidRDefault="00267710" w:rsidP="007008AF">
            <w:pPr>
              <w:widowControl/>
              <w:jc w:val="left"/>
              <w:rPr>
                <w:rFonts w:ascii="宋体" w:hAnsi="宋体" w:cs="宋体"/>
                <w:color w:val="000000"/>
                <w:kern w:val="0"/>
                <w:sz w:val="24"/>
                <w:szCs w:val="24"/>
              </w:rPr>
            </w:pPr>
            <w:r>
              <w:rPr>
                <w:rFonts w:ascii="宋体" w:hAnsi="宋体" w:cs="宋体" w:hint="eastAsia"/>
                <w:color w:val="000000"/>
                <w:kern w:val="0"/>
                <w:sz w:val="24"/>
                <w:szCs w:val="24"/>
              </w:rPr>
              <w:t>冠军</w:t>
            </w:r>
          </w:p>
        </w:tc>
        <w:tc>
          <w:tcPr>
            <w:tcW w:w="1418" w:type="dxa"/>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rsidR="007008AF" w:rsidRPr="007008AF" w:rsidRDefault="00267710" w:rsidP="007008AF">
            <w:pPr>
              <w:widowControl/>
              <w:jc w:val="left"/>
              <w:rPr>
                <w:rFonts w:ascii="宋体" w:hAnsi="宋体" w:cs="宋体"/>
                <w:color w:val="000000"/>
                <w:kern w:val="0"/>
                <w:sz w:val="24"/>
                <w:szCs w:val="24"/>
              </w:rPr>
            </w:pPr>
            <w:r>
              <w:rPr>
                <w:rFonts w:ascii="宋体" w:hAnsi="宋体" w:cs="宋体" w:hint="eastAsia"/>
                <w:color w:val="000000"/>
                <w:kern w:val="0"/>
                <w:sz w:val="24"/>
                <w:szCs w:val="24"/>
              </w:rPr>
              <w:t>亚军</w:t>
            </w:r>
          </w:p>
        </w:tc>
        <w:tc>
          <w:tcPr>
            <w:tcW w:w="708" w:type="dxa"/>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rsidR="007008AF" w:rsidRPr="007008AF" w:rsidRDefault="007008AF" w:rsidP="007008AF">
            <w:pPr>
              <w:widowControl/>
              <w:jc w:val="left"/>
              <w:rPr>
                <w:rFonts w:ascii="宋体" w:hAnsi="宋体" w:cs="宋体"/>
                <w:color w:val="000000"/>
                <w:kern w:val="0"/>
                <w:sz w:val="24"/>
                <w:szCs w:val="24"/>
              </w:rPr>
            </w:pPr>
          </w:p>
        </w:tc>
        <w:tc>
          <w:tcPr>
            <w:tcW w:w="1418" w:type="dxa"/>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rsidR="007008AF" w:rsidRPr="007008AF" w:rsidRDefault="007008AF" w:rsidP="007008AF">
            <w:pPr>
              <w:widowControl/>
              <w:jc w:val="left"/>
              <w:rPr>
                <w:rFonts w:eastAsia="Times New Roman"/>
                <w:kern w:val="0"/>
                <w:sz w:val="20"/>
              </w:rPr>
            </w:pPr>
          </w:p>
        </w:tc>
        <w:tc>
          <w:tcPr>
            <w:tcW w:w="2268" w:type="dxa"/>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rsidR="007008AF" w:rsidRPr="007008AF" w:rsidRDefault="007008AF" w:rsidP="007008AF">
            <w:pPr>
              <w:widowControl/>
              <w:jc w:val="left"/>
              <w:rPr>
                <w:rFonts w:eastAsia="Times New Roman"/>
                <w:kern w:val="0"/>
                <w:sz w:val="20"/>
              </w:rPr>
            </w:pPr>
          </w:p>
        </w:tc>
      </w:tr>
    </w:tbl>
    <w:p w:rsidR="007008AF" w:rsidRDefault="007008AF" w:rsidP="00517616">
      <w:pPr>
        <w:ind w:firstLineChars="2400" w:firstLine="5766"/>
        <w:rPr>
          <w:rFonts w:ascii="华文中宋" w:eastAsia="华文中宋" w:hAnsi="华文中宋"/>
          <w:b/>
          <w:sz w:val="24"/>
          <w:szCs w:val="24"/>
        </w:rPr>
      </w:pPr>
    </w:p>
    <w:p w:rsidR="007008AF" w:rsidRDefault="007008AF" w:rsidP="00517616">
      <w:pPr>
        <w:ind w:firstLineChars="2400" w:firstLine="5766"/>
        <w:rPr>
          <w:rFonts w:ascii="华文中宋" w:eastAsia="华文中宋" w:hAnsi="华文中宋"/>
          <w:b/>
          <w:sz w:val="24"/>
          <w:szCs w:val="24"/>
        </w:rPr>
      </w:pPr>
    </w:p>
    <w:p w:rsidR="00517616" w:rsidRPr="00E31AB4" w:rsidRDefault="00517616" w:rsidP="00E31AB4">
      <w:pPr>
        <w:rPr>
          <w:rFonts w:ascii="华文中宋" w:eastAsia="华文中宋" w:hAnsi="华文中宋"/>
          <w:b/>
          <w:sz w:val="24"/>
          <w:szCs w:val="24"/>
        </w:rPr>
      </w:pPr>
    </w:p>
    <w:sectPr w:rsidR="00517616" w:rsidRPr="00E31AB4" w:rsidSect="003872D2">
      <w:headerReference w:type="even" r:id="rId8"/>
      <w:headerReference w:type="default" r:id="rId9"/>
      <w:footerReference w:type="default" r:id="rId10"/>
      <w:headerReference w:type="first" r:id="rId11"/>
      <w:pgSz w:w="11906" w:h="16838"/>
      <w:pgMar w:top="1440" w:right="1800" w:bottom="1440" w:left="1800" w:header="851" w:footer="992" w:gutter="0"/>
      <w:pgNumType w:fmt="numberInDash"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3502" w:rsidRDefault="00823502">
      <w:ins w:id="2" w:author="Transport" w:date="2013-11-25T19:49:00Z">
        <w:r>
          <w:separator/>
        </w:r>
      </w:ins>
    </w:p>
  </w:endnote>
  <w:endnote w:type="continuationSeparator" w:id="0">
    <w:p w:rsidR="00823502" w:rsidRDefault="00823502">
      <w:ins w:id="3" w:author="Transport" w:date="2013-11-25T19:49:00Z">
        <w:r>
          <w:continuationSeparator/>
        </w:r>
      </w:ins>
    </w:p>
  </w:endnote>
  <w:endnote w:type="continuationNotice" w:id="1">
    <w:p w:rsidR="00823502" w:rsidRDefault="008235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隶书">
    <w:panose1 w:val="02010800040101010101"/>
    <w:charset w:val="86"/>
    <w:family w:val="auto"/>
    <w:pitch w:val="variable"/>
    <w:sig w:usb0="00000001" w:usb1="080F0000" w:usb2="00000010" w:usb3="00000000" w:csb0="00040000" w:csb1="00000000"/>
  </w:font>
  <w:font w:name="隶书">
    <w:panose1 w:val="02010509060101010101"/>
    <w:charset w:val="86"/>
    <w:family w:val="modern"/>
    <w:pitch w:val="fixed"/>
    <w:sig w:usb0="00000001" w:usb1="080E0000" w:usb2="00000010" w:usb3="00000000" w:csb0="00040000" w:csb1="00000000"/>
  </w:font>
  <w:font w:name="楷体_GB2312">
    <w:altName w:val="楷体"/>
    <w:charset w:val="86"/>
    <w:family w:val="modern"/>
    <w:pitch w:val="fixed"/>
    <w:sig w:usb0="00000000"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华文细黑">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7C7A" w:rsidRDefault="009D13D3">
    <w:pPr>
      <w:pStyle w:val="a4"/>
      <w:jc w:val="center"/>
      <w:pPrChange w:id="21" w:author="Transport" w:date="2013-11-25T19:49:00Z">
        <w:pPr>
          <w:pStyle w:val="a4"/>
        </w:pPr>
      </w:pPrChange>
    </w:pPr>
    <w:ins w:id="22" w:author="Transport" w:date="2013-11-25T19:49:00Z">
      <w:r>
        <w:fldChar w:fldCharType="begin"/>
      </w:r>
      <w:r w:rsidR="00BA65E2">
        <w:rPr>
          <w:rStyle w:val="a3"/>
        </w:rPr>
        <w:instrText xml:space="preserve"> PAGE </w:instrText>
      </w:r>
      <w:r>
        <w:fldChar w:fldCharType="separate"/>
      </w:r>
    </w:ins>
    <w:r w:rsidR="0001333D">
      <w:rPr>
        <w:rStyle w:val="a3"/>
        <w:noProof/>
      </w:rPr>
      <w:t>- 9 -</w:t>
    </w:r>
    <w:ins w:id="23" w:author="Transport" w:date="2013-11-25T19:49:00Z">
      <w:r>
        <w:fldChar w:fldCharType="end"/>
      </w:r>
    </w:ins>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3502" w:rsidRDefault="00823502">
      <w:ins w:id="0" w:author="Transport" w:date="2013-11-25T19:49:00Z">
        <w:r>
          <w:separator/>
        </w:r>
      </w:ins>
    </w:p>
  </w:footnote>
  <w:footnote w:type="continuationSeparator" w:id="0">
    <w:p w:rsidR="00823502" w:rsidRDefault="00823502">
      <w:ins w:id="1" w:author="Transport" w:date="2013-11-25T19:49:00Z">
        <w:r>
          <w:continuationSeparator/>
        </w:r>
      </w:ins>
    </w:p>
  </w:footnote>
  <w:footnote w:type="continuationNotice" w:id="1">
    <w:p w:rsidR="00823502" w:rsidRDefault="0082350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7C7A" w:rsidRDefault="00823502">
    <w:pPr>
      <w:pStyle w:val="a5"/>
    </w:pPr>
    <w:ins w:id="15" w:author="Transport" w:date="2013-11-25T19:49:00Z">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49" type="#_x0000_t136" style="position:absolute;left:0;text-align:left;margin-left:0;margin-top:0;width:425.8pt;height:159.65pt;rotation:315;z-index:-251657216;mso-position-horizontal:center;mso-position-horizontal-relative:margin;mso-position-vertical:center;mso-position-vertical-relative:margin" o:allowincell="f" fillcolor="gray" stroked="f">
            <v:fill opacity=".5"/>
            <v:textpath style="font-family:&quot;华文行楷&quot;;font-size:1pt" trim="t" string="止于至善"/>
            <o:lock v:ext="edit" text="f"/>
            <w10:wrap anchorx="margin" anchory="margin"/>
          </v:shape>
        </w:pict>
      </w:r>
    </w:ins>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385B" w:rsidRDefault="00BA65E2">
    <w:pPr>
      <w:pStyle w:val="a5"/>
      <w:rPr>
        <w:ins w:id="16" w:author="Transport" w:date="2013-11-25T19:49:00Z"/>
        <w:rFonts w:ascii="华文细黑" w:eastAsia="华文细黑" w:hAnsi="华文细黑"/>
        <w:sz w:val="28"/>
        <w:szCs w:val="28"/>
      </w:rPr>
    </w:pPr>
    <w:ins w:id="17" w:author="Transport" w:date="2013-11-25T19:49:00Z">
      <w:r w:rsidRPr="00E728B2">
        <w:rPr>
          <w:rFonts w:ascii="华文细黑" w:eastAsia="华文细黑" w:hAnsi="华文细黑" w:hint="eastAsia"/>
          <w:sz w:val="28"/>
          <w:szCs w:val="28"/>
        </w:rPr>
        <w:t>东南大学</w:t>
      </w:r>
      <w:r w:rsidR="0073385B">
        <w:rPr>
          <w:rFonts w:ascii="华文细黑" w:eastAsia="华文细黑" w:hAnsi="华文细黑" w:hint="eastAsia"/>
          <w:sz w:val="28"/>
          <w:szCs w:val="28"/>
        </w:rPr>
        <w:t>软件学院学生会</w:t>
      </w:r>
    </w:ins>
  </w:p>
  <w:p w:rsidR="00BA65E2" w:rsidRDefault="00823502">
    <w:pPr>
      <w:pStyle w:val="a5"/>
      <w:rPr>
        <w:ins w:id="18" w:author="Transport" w:date="2013-11-25T19:49:00Z"/>
      </w:rPr>
    </w:pPr>
    <w:ins w:id="19" w:author="Transport" w:date="2013-11-25T19:49:00Z">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0" type="#_x0000_t136" style="position:absolute;left:0;text-align:left;margin-left:0;margin-top:0;width:425.8pt;height:159.65pt;rotation:315;z-index:-251655168;mso-position-horizontal:center;mso-position-horizontal-relative:margin;mso-position-vertical:center;mso-position-vertical-relative:margin" o:allowincell="f" fillcolor="gray" stroked="f">
            <v:fill opacity=".5"/>
            <v:textpath style="font-family:&quot;华文行楷&quot;;font-size:1pt" trim="t" string="止于至善"/>
            <o:lock v:ext="edit" text="f"/>
            <w10:wrap anchorx="margin" anchory="margin"/>
          </v:shape>
        </w:pict>
      </w:r>
    </w:ins>
    <w:r w:rsidR="003E7C7A">
      <w:rPr>
        <w:rFonts w:ascii="华文细黑" w:eastAsia="华文细黑" w:hAnsi="华文细黑" w:hint="eastAsia"/>
        <w:sz w:val="28"/>
        <w:szCs w:val="28"/>
      </w:rPr>
      <w:t>东南大学计算机学院学生会</w:t>
    </w:r>
  </w:p>
  <w:p w:rsidR="003E7C7A" w:rsidRDefault="003E7C7A">
    <w:pPr>
      <w:pPrChange w:id="20" w:author="Transport" w:date="2013-11-25T19:49:00Z">
        <w:pPr>
          <w:pStyle w:val="a5"/>
        </w:pPr>
      </w:pPrChang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7C7A" w:rsidRDefault="00823502">
    <w:pPr>
      <w:pStyle w:val="a5"/>
    </w:pPr>
    <w:ins w:id="24" w:author="Transport" w:date="2013-11-25T19:49:00Z">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1" type="#_x0000_t136" style="position:absolute;left:0;text-align:left;margin-left:0;margin-top:0;width:425.8pt;height:159.65pt;rotation:315;z-index:-251653120;mso-position-horizontal:center;mso-position-horizontal-relative:margin;mso-position-vertical:center;mso-position-vertical-relative:margin" o:allowincell="f" fillcolor="gray" stroked="f">
            <v:fill opacity=".5"/>
            <v:textpath style="font-family:&quot;华文行楷&quot;;font-size:1pt" trim="t" string="止于至善"/>
            <o:lock v:ext="edit" text="f"/>
            <w10:wrap anchorx="margin" anchory="margin"/>
          </v:shape>
        </w:pict>
      </w:r>
    </w:ins>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00000003"/>
    <w:lvl w:ilvl="0">
      <w:start w:val="5"/>
      <w:numFmt w:val="japaneseCounting"/>
      <w:lvlText w:val="%1、"/>
      <w:lvlJc w:val="left"/>
      <w:pPr>
        <w:tabs>
          <w:tab w:val="num" w:pos="720"/>
        </w:tabs>
        <w:ind w:left="720" w:hanging="720"/>
      </w:pPr>
      <w:rPr>
        <w:rFonts w:ascii="Times New Roman" w:hAnsi="Times New Roman" w:hint="default"/>
        <w:sz w:val="28"/>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04"/>
    <w:multiLevelType w:val="multilevel"/>
    <w:tmpl w:val="00000004"/>
    <w:lvl w:ilvl="0">
      <w:start w:val="1"/>
      <w:numFmt w:val="japaneseCounting"/>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0000000A"/>
    <w:multiLevelType w:val="multilevel"/>
    <w:tmpl w:val="0000000A"/>
    <w:lvl w:ilvl="0">
      <w:start w:val="1"/>
      <w:numFmt w:val="decimal"/>
      <w:lvlText w:val="（%1）"/>
      <w:lvlJc w:val="left"/>
      <w:pPr>
        <w:tabs>
          <w:tab w:val="num" w:pos="1155"/>
        </w:tabs>
        <w:ind w:left="1155" w:hanging="720"/>
      </w:pPr>
      <w:rPr>
        <w:rFonts w:hint="default"/>
        <w:lang w:val="en-US"/>
      </w:rPr>
    </w:lvl>
    <w:lvl w:ilvl="1">
      <w:start w:val="1"/>
      <w:numFmt w:val="japaneseCounting"/>
      <w:lvlText w:val="%2、"/>
      <w:lvlJc w:val="left"/>
      <w:pPr>
        <w:tabs>
          <w:tab w:val="num" w:pos="1575"/>
        </w:tabs>
        <w:ind w:left="1575" w:hanging="720"/>
      </w:pPr>
      <w:rPr>
        <w:rFonts w:hint="default"/>
      </w:rPr>
    </w:lvl>
    <w:lvl w:ilvl="2">
      <w:start w:val="1"/>
      <w:numFmt w:val="decimal"/>
      <w:lvlText w:val="%3、"/>
      <w:lvlJc w:val="left"/>
      <w:pPr>
        <w:tabs>
          <w:tab w:val="num" w:pos="1995"/>
        </w:tabs>
        <w:ind w:left="1995" w:hanging="720"/>
      </w:pPr>
      <w:rPr>
        <w:rFonts w:hint="eastAsia"/>
      </w:rPr>
    </w:lvl>
    <w:lvl w:ilvl="3">
      <w:start w:val="1"/>
      <w:numFmt w:val="japaneseCounting"/>
      <w:lvlText w:val="%4，"/>
      <w:lvlJc w:val="left"/>
      <w:pPr>
        <w:tabs>
          <w:tab w:val="num" w:pos="2415"/>
        </w:tabs>
        <w:ind w:left="2415" w:hanging="720"/>
      </w:pPr>
      <w:rPr>
        <w:rFonts w:hint="eastAsia"/>
      </w:rPr>
    </w:lvl>
    <w:lvl w:ilvl="4">
      <w:start w:val="1"/>
      <w:numFmt w:val="lowerLetter"/>
      <w:lvlText w:val="%5)"/>
      <w:lvlJc w:val="left"/>
      <w:pPr>
        <w:tabs>
          <w:tab w:val="num" w:pos="2535"/>
        </w:tabs>
        <w:ind w:left="2535" w:hanging="420"/>
      </w:pPr>
    </w:lvl>
    <w:lvl w:ilvl="5">
      <w:start w:val="1"/>
      <w:numFmt w:val="lowerRoman"/>
      <w:lvlText w:val="%6."/>
      <w:lvlJc w:val="right"/>
      <w:pPr>
        <w:tabs>
          <w:tab w:val="num" w:pos="2955"/>
        </w:tabs>
        <w:ind w:left="2955" w:hanging="420"/>
      </w:pPr>
    </w:lvl>
    <w:lvl w:ilvl="6">
      <w:start w:val="1"/>
      <w:numFmt w:val="decimal"/>
      <w:lvlText w:val="%7."/>
      <w:lvlJc w:val="left"/>
      <w:pPr>
        <w:tabs>
          <w:tab w:val="num" w:pos="3375"/>
        </w:tabs>
        <w:ind w:left="3375" w:hanging="420"/>
      </w:pPr>
    </w:lvl>
    <w:lvl w:ilvl="7">
      <w:start w:val="1"/>
      <w:numFmt w:val="lowerLetter"/>
      <w:lvlText w:val="%8)"/>
      <w:lvlJc w:val="left"/>
      <w:pPr>
        <w:tabs>
          <w:tab w:val="num" w:pos="3795"/>
        </w:tabs>
        <w:ind w:left="3795" w:hanging="420"/>
      </w:pPr>
    </w:lvl>
    <w:lvl w:ilvl="8">
      <w:start w:val="1"/>
      <w:numFmt w:val="lowerRoman"/>
      <w:lvlText w:val="%9."/>
      <w:lvlJc w:val="right"/>
      <w:pPr>
        <w:tabs>
          <w:tab w:val="num" w:pos="4215"/>
        </w:tabs>
        <w:ind w:left="4215" w:hanging="420"/>
      </w:pPr>
    </w:lvl>
  </w:abstractNum>
  <w:abstractNum w:abstractNumId="3">
    <w:nsid w:val="0000000B"/>
    <w:multiLevelType w:val="multilevel"/>
    <w:tmpl w:val="0000000B"/>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nsid w:val="0000000F"/>
    <w:multiLevelType w:val="multilevel"/>
    <w:tmpl w:val="0000000F"/>
    <w:lvl w:ilvl="0">
      <w:start w:val="3"/>
      <w:numFmt w:val="japaneseCounting"/>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nsid w:val="08CC2996"/>
    <w:multiLevelType w:val="multilevel"/>
    <w:tmpl w:val="342CE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AF79F3"/>
    <w:multiLevelType w:val="hybridMultilevel"/>
    <w:tmpl w:val="CF9877E0"/>
    <w:lvl w:ilvl="0" w:tplc="3F7ABE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C886316"/>
    <w:multiLevelType w:val="multilevel"/>
    <w:tmpl w:val="00000000"/>
    <w:lvl w:ilvl="0">
      <w:start w:val="1"/>
      <w:numFmt w:val="japaneseCounting"/>
      <w:lvlText w:val="%1、"/>
      <w:lvlJc w:val="left"/>
      <w:pPr>
        <w:tabs>
          <w:tab w:val="num" w:pos="720"/>
        </w:tabs>
        <w:ind w:left="720" w:hanging="7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nsid w:val="14E60165"/>
    <w:multiLevelType w:val="multilevel"/>
    <w:tmpl w:val="7D362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5C565B"/>
    <w:multiLevelType w:val="multilevel"/>
    <w:tmpl w:val="75D01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2F5D37"/>
    <w:multiLevelType w:val="hybridMultilevel"/>
    <w:tmpl w:val="C0482C1C"/>
    <w:lvl w:ilvl="0" w:tplc="618482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F8F4CB3"/>
    <w:multiLevelType w:val="hybridMultilevel"/>
    <w:tmpl w:val="A066ED7A"/>
    <w:lvl w:ilvl="0" w:tplc="7DEC3960">
      <w:start w:val="1"/>
      <w:numFmt w:val="decimal"/>
      <w:lvlText w:val="%1、"/>
      <w:lvlJc w:val="left"/>
      <w:pPr>
        <w:ind w:left="2641" w:hanging="720"/>
      </w:pPr>
      <w:rPr>
        <w:rFonts w:hint="default"/>
      </w:rPr>
    </w:lvl>
    <w:lvl w:ilvl="1" w:tplc="04090019" w:tentative="1">
      <w:start w:val="1"/>
      <w:numFmt w:val="lowerLetter"/>
      <w:lvlText w:val="%2)"/>
      <w:lvlJc w:val="left"/>
      <w:pPr>
        <w:ind w:left="2761" w:hanging="420"/>
      </w:pPr>
    </w:lvl>
    <w:lvl w:ilvl="2" w:tplc="0409001B" w:tentative="1">
      <w:start w:val="1"/>
      <w:numFmt w:val="lowerRoman"/>
      <w:lvlText w:val="%3."/>
      <w:lvlJc w:val="right"/>
      <w:pPr>
        <w:ind w:left="3181" w:hanging="420"/>
      </w:pPr>
    </w:lvl>
    <w:lvl w:ilvl="3" w:tplc="0409000F" w:tentative="1">
      <w:start w:val="1"/>
      <w:numFmt w:val="decimal"/>
      <w:lvlText w:val="%4."/>
      <w:lvlJc w:val="left"/>
      <w:pPr>
        <w:ind w:left="3601" w:hanging="420"/>
      </w:pPr>
    </w:lvl>
    <w:lvl w:ilvl="4" w:tplc="04090019" w:tentative="1">
      <w:start w:val="1"/>
      <w:numFmt w:val="lowerLetter"/>
      <w:lvlText w:val="%5)"/>
      <w:lvlJc w:val="left"/>
      <w:pPr>
        <w:ind w:left="4021" w:hanging="420"/>
      </w:pPr>
    </w:lvl>
    <w:lvl w:ilvl="5" w:tplc="0409001B" w:tentative="1">
      <w:start w:val="1"/>
      <w:numFmt w:val="lowerRoman"/>
      <w:lvlText w:val="%6."/>
      <w:lvlJc w:val="right"/>
      <w:pPr>
        <w:ind w:left="4441" w:hanging="420"/>
      </w:pPr>
    </w:lvl>
    <w:lvl w:ilvl="6" w:tplc="0409000F" w:tentative="1">
      <w:start w:val="1"/>
      <w:numFmt w:val="decimal"/>
      <w:lvlText w:val="%7."/>
      <w:lvlJc w:val="left"/>
      <w:pPr>
        <w:ind w:left="4861" w:hanging="420"/>
      </w:pPr>
    </w:lvl>
    <w:lvl w:ilvl="7" w:tplc="04090019" w:tentative="1">
      <w:start w:val="1"/>
      <w:numFmt w:val="lowerLetter"/>
      <w:lvlText w:val="%8)"/>
      <w:lvlJc w:val="left"/>
      <w:pPr>
        <w:ind w:left="5281" w:hanging="420"/>
      </w:pPr>
    </w:lvl>
    <w:lvl w:ilvl="8" w:tplc="0409001B" w:tentative="1">
      <w:start w:val="1"/>
      <w:numFmt w:val="lowerRoman"/>
      <w:lvlText w:val="%9."/>
      <w:lvlJc w:val="right"/>
      <w:pPr>
        <w:ind w:left="5701" w:hanging="420"/>
      </w:pPr>
    </w:lvl>
  </w:abstractNum>
  <w:abstractNum w:abstractNumId="12">
    <w:nsid w:val="30D76FDA"/>
    <w:multiLevelType w:val="multilevel"/>
    <w:tmpl w:val="7D7A4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50B31A0"/>
    <w:multiLevelType w:val="hybridMultilevel"/>
    <w:tmpl w:val="98322BD4"/>
    <w:lvl w:ilvl="0" w:tplc="B0260F34">
      <w:start w:val="1"/>
      <w:numFmt w:val="decimal"/>
      <w:lvlText w:val="%1、"/>
      <w:lvlJc w:val="left"/>
      <w:pPr>
        <w:ind w:left="2670" w:hanging="720"/>
      </w:pPr>
      <w:rPr>
        <w:rFonts w:hint="default"/>
      </w:rPr>
    </w:lvl>
    <w:lvl w:ilvl="1" w:tplc="04090019" w:tentative="1">
      <w:start w:val="1"/>
      <w:numFmt w:val="lowerLetter"/>
      <w:lvlText w:val="%2)"/>
      <w:lvlJc w:val="left"/>
      <w:pPr>
        <w:ind w:left="2790" w:hanging="420"/>
      </w:pPr>
    </w:lvl>
    <w:lvl w:ilvl="2" w:tplc="0409001B" w:tentative="1">
      <w:start w:val="1"/>
      <w:numFmt w:val="lowerRoman"/>
      <w:lvlText w:val="%3."/>
      <w:lvlJc w:val="right"/>
      <w:pPr>
        <w:ind w:left="3210" w:hanging="420"/>
      </w:pPr>
    </w:lvl>
    <w:lvl w:ilvl="3" w:tplc="0409000F" w:tentative="1">
      <w:start w:val="1"/>
      <w:numFmt w:val="decimal"/>
      <w:lvlText w:val="%4."/>
      <w:lvlJc w:val="left"/>
      <w:pPr>
        <w:ind w:left="3630" w:hanging="420"/>
      </w:pPr>
    </w:lvl>
    <w:lvl w:ilvl="4" w:tplc="04090019" w:tentative="1">
      <w:start w:val="1"/>
      <w:numFmt w:val="lowerLetter"/>
      <w:lvlText w:val="%5)"/>
      <w:lvlJc w:val="left"/>
      <w:pPr>
        <w:ind w:left="4050" w:hanging="420"/>
      </w:pPr>
    </w:lvl>
    <w:lvl w:ilvl="5" w:tplc="0409001B" w:tentative="1">
      <w:start w:val="1"/>
      <w:numFmt w:val="lowerRoman"/>
      <w:lvlText w:val="%6."/>
      <w:lvlJc w:val="right"/>
      <w:pPr>
        <w:ind w:left="4470" w:hanging="420"/>
      </w:pPr>
    </w:lvl>
    <w:lvl w:ilvl="6" w:tplc="0409000F" w:tentative="1">
      <w:start w:val="1"/>
      <w:numFmt w:val="decimal"/>
      <w:lvlText w:val="%7."/>
      <w:lvlJc w:val="left"/>
      <w:pPr>
        <w:ind w:left="4890" w:hanging="420"/>
      </w:pPr>
    </w:lvl>
    <w:lvl w:ilvl="7" w:tplc="04090019" w:tentative="1">
      <w:start w:val="1"/>
      <w:numFmt w:val="lowerLetter"/>
      <w:lvlText w:val="%8)"/>
      <w:lvlJc w:val="left"/>
      <w:pPr>
        <w:ind w:left="5310" w:hanging="420"/>
      </w:pPr>
    </w:lvl>
    <w:lvl w:ilvl="8" w:tplc="0409001B" w:tentative="1">
      <w:start w:val="1"/>
      <w:numFmt w:val="lowerRoman"/>
      <w:lvlText w:val="%9."/>
      <w:lvlJc w:val="right"/>
      <w:pPr>
        <w:ind w:left="5730" w:hanging="420"/>
      </w:pPr>
    </w:lvl>
  </w:abstractNum>
  <w:abstractNum w:abstractNumId="14">
    <w:nsid w:val="412E4AEA"/>
    <w:multiLevelType w:val="multilevel"/>
    <w:tmpl w:val="95148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5A337D1"/>
    <w:multiLevelType w:val="hybridMultilevel"/>
    <w:tmpl w:val="355C6A54"/>
    <w:lvl w:ilvl="0" w:tplc="E1003748">
      <w:start w:val="1"/>
      <w:numFmt w:val="decimal"/>
      <w:lvlText w:val="%1、"/>
      <w:lvlJc w:val="left"/>
      <w:pPr>
        <w:ind w:left="2670" w:hanging="720"/>
      </w:pPr>
      <w:rPr>
        <w:rFonts w:hint="default"/>
      </w:rPr>
    </w:lvl>
    <w:lvl w:ilvl="1" w:tplc="04090019" w:tentative="1">
      <w:start w:val="1"/>
      <w:numFmt w:val="lowerLetter"/>
      <w:lvlText w:val="%2)"/>
      <w:lvlJc w:val="left"/>
      <w:pPr>
        <w:ind w:left="2790" w:hanging="420"/>
      </w:pPr>
    </w:lvl>
    <w:lvl w:ilvl="2" w:tplc="0409001B" w:tentative="1">
      <w:start w:val="1"/>
      <w:numFmt w:val="lowerRoman"/>
      <w:lvlText w:val="%3."/>
      <w:lvlJc w:val="right"/>
      <w:pPr>
        <w:ind w:left="3210" w:hanging="420"/>
      </w:pPr>
    </w:lvl>
    <w:lvl w:ilvl="3" w:tplc="0409000F" w:tentative="1">
      <w:start w:val="1"/>
      <w:numFmt w:val="decimal"/>
      <w:lvlText w:val="%4."/>
      <w:lvlJc w:val="left"/>
      <w:pPr>
        <w:ind w:left="3630" w:hanging="420"/>
      </w:pPr>
    </w:lvl>
    <w:lvl w:ilvl="4" w:tplc="04090019" w:tentative="1">
      <w:start w:val="1"/>
      <w:numFmt w:val="lowerLetter"/>
      <w:lvlText w:val="%5)"/>
      <w:lvlJc w:val="left"/>
      <w:pPr>
        <w:ind w:left="4050" w:hanging="420"/>
      </w:pPr>
    </w:lvl>
    <w:lvl w:ilvl="5" w:tplc="0409001B" w:tentative="1">
      <w:start w:val="1"/>
      <w:numFmt w:val="lowerRoman"/>
      <w:lvlText w:val="%6."/>
      <w:lvlJc w:val="right"/>
      <w:pPr>
        <w:ind w:left="4470" w:hanging="420"/>
      </w:pPr>
    </w:lvl>
    <w:lvl w:ilvl="6" w:tplc="0409000F" w:tentative="1">
      <w:start w:val="1"/>
      <w:numFmt w:val="decimal"/>
      <w:lvlText w:val="%7."/>
      <w:lvlJc w:val="left"/>
      <w:pPr>
        <w:ind w:left="4890" w:hanging="420"/>
      </w:pPr>
    </w:lvl>
    <w:lvl w:ilvl="7" w:tplc="04090019" w:tentative="1">
      <w:start w:val="1"/>
      <w:numFmt w:val="lowerLetter"/>
      <w:lvlText w:val="%8)"/>
      <w:lvlJc w:val="left"/>
      <w:pPr>
        <w:ind w:left="5310" w:hanging="420"/>
      </w:pPr>
    </w:lvl>
    <w:lvl w:ilvl="8" w:tplc="0409001B" w:tentative="1">
      <w:start w:val="1"/>
      <w:numFmt w:val="lowerRoman"/>
      <w:lvlText w:val="%9."/>
      <w:lvlJc w:val="right"/>
      <w:pPr>
        <w:ind w:left="5730" w:hanging="420"/>
      </w:pPr>
    </w:lvl>
  </w:abstractNum>
  <w:abstractNum w:abstractNumId="16">
    <w:nsid w:val="4AD75708"/>
    <w:multiLevelType w:val="hybridMultilevel"/>
    <w:tmpl w:val="F70652B6"/>
    <w:lvl w:ilvl="0" w:tplc="4B2EB70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A2B5D0F"/>
    <w:multiLevelType w:val="multilevel"/>
    <w:tmpl w:val="C8E0A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AB779A2"/>
    <w:multiLevelType w:val="hybridMultilevel"/>
    <w:tmpl w:val="B5B0C944"/>
    <w:lvl w:ilvl="0" w:tplc="0A3AAFDA">
      <w:start w:val="1"/>
      <w:numFmt w:val="decimal"/>
      <w:lvlText w:val="%1、"/>
      <w:lvlJc w:val="left"/>
      <w:pPr>
        <w:ind w:left="2655" w:hanging="735"/>
      </w:pPr>
      <w:rPr>
        <w:rFonts w:hint="default"/>
      </w:rPr>
    </w:lvl>
    <w:lvl w:ilvl="1" w:tplc="04090019" w:tentative="1">
      <w:start w:val="1"/>
      <w:numFmt w:val="lowerLetter"/>
      <w:lvlText w:val="%2)"/>
      <w:lvlJc w:val="left"/>
      <w:pPr>
        <w:ind w:left="2760" w:hanging="420"/>
      </w:pPr>
    </w:lvl>
    <w:lvl w:ilvl="2" w:tplc="0409001B" w:tentative="1">
      <w:start w:val="1"/>
      <w:numFmt w:val="lowerRoman"/>
      <w:lvlText w:val="%3."/>
      <w:lvlJc w:val="right"/>
      <w:pPr>
        <w:ind w:left="3180" w:hanging="420"/>
      </w:pPr>
    </w:lvl>
    <w:lvl w:ilvl="3" w:tplc="0409000F" w:tentative="1">
      <w:start w:val="1"/>
      <w:numFmt w:val="decimal"/>
      <w:lvlText w:val="%4."/>
      <w:lvlJc w:val="left"/>
      <w:pPr>
        <w:ind w:left="3600" w:hanging="420"/>
      </w:pPr>
    </w:lvl>
    <w:lvl w:ilvl="4" w:tplc="04090019" w:tentative="1">
      <w:start w:val="1"/>
      <w:numFmt w:val="lowerLetter"/>
      <w:lvlText w:val="%5)"/>
      <w:lvlJc w:val="left"/>
      <w:pPr>
        <w:ind w:left="4020" w:hanging="420"/>
      </w:pPr>
    </w:lvl>
    <w:lvl w:ilvl="5" w:tplc="0409001B" w:tentative="1">
      <w:start w:val="1"/>
      <w:numFmt w:val="lowerRoman"/>
      <w:lvlText w:val="%6."/>
      <w:lvlJc w:val="right"/>
      <w:pPr>
        <w:ind w:left="4440" w:hanging="420"/>
      </w:pPr>
    </w:lvl>
    <w:lvl w:ilvl="6" w:tplc="0409000F" w:tentative="1">
      <w:start w:val="1"/>
      <w:numFmt w:val="decimal"/>
      <w:lvlText w:val="%7."/>
      <w:lvlJc w:val="left"/>
      <w:pPr>
        <w:ind w:left="4860" w:hanging="420"/>
      </w:pPr>
    </w:lvl>
    <w:lvl w:ilvl="7" w:tplc="04090019" w:tentative="1">
      <w:start w:val="1"/>
      <w:numFmt w:val="lowerLetter"/>
      <w:lvlText w:val="%8)"/>
      <w:lvlJc w:val="left"/>
      <w:pPr>
        <w:ind w:left="5280" w:hanging="420"/>
      </w:pPr>
    </w:lvl>
    <w:lvl w:ilvl="8" w:tplc="0409001B" w:tentative="1">
      <w:start w:val="1"/>
      <w:numFmt w:val="lowerRoman"/>
      <w:lvlText w:val="%9."/>
      <w:lvlJc w:val="right"/>
      <w:pPr>
        <w:ind w:left="5700" w:hanging="420"/>
      </w:pPr>
    </w:lvl>
  </w:abstractNum>
  <w:abstractNum w:abstractNumId="19">
    <w:nsid w:val="6E76672E"/>
    <w:multiLevelType w:val="hybridMultilevel"/>
    <w:tmpl w:val="E4D2FD70"/>
    <w:lvl w:ilvl="0" w:tplc="18B8B37A">
      <w:start w:val="1"/>
      <w:numFmt w:val="decimal"/>
      <w:lvlText w:val="%1、"/>
      <w:lvlJc w:val="left"/>
      <w:pPr>
        <w:ind w:left="2670" w:hanging="720"/>
      </w:pPr>
      <w:rPr>
        <w:rFonts w:hint="default"/>
      </w:rPr>
    </w:lvl>
    <w:lvl w:ilvl="1" w:tplc="04090019" w:tentative="1">
      <w:start w:val="1"/>
      <w:numFmt w:val="lowerLetter"/>
      <w:lvlText w:val="%2)"/>
      <w:lvlJc w:val="left"/>
      <w:pPr>
        <w:ind w:left="2790" w:hanging="420"/>
      </w:pPr>
    </w:lvl>
    <w:lvl w:ilvl="2" w:tplc="0409001B" w:tentative="1">
      <w:start w:val="1"/>
      <w:numFmt w:val="lowerRoman"/>
      <w:lvlText w:val="%3."/>
      <w:lvlJc w:val="right"/>
      <w:pPr>
        <w:ind w:left="3210" w:hanging="420"/>
      </w:pPr>
    </w:lvl>
    <w:lvl w:ilvl="3" w:tplc="0409000F" w:tentative="1">
      <w:start w:val="1"/>
      <w:numFmt w:val="decimal"/>
      <w:lvlText w:val="%4."/>
      <w:lvlJc w:val="left"/>
      <w:pPr>
        <w:ind w:left="3630" w:hanging="420"/>
      </w:pPr>
    </w:lvl>
    <w:lvl w:ilvl="4" w:tplc="04090019" w:tentative="1">
      <w:start w:val="1"/>
      <w:numFmt w:val="lowerLetter"/>
      <w:lvlText w:val="%5)"/>
      <w:lvlJc w:val="left"/>
      <w:pPr>
        <w:ind w:left="4050" w:hanging="420"/>
      </w:pPr>
    </w:lvl>
    <w:lvl w:ilvl="5" w:tplc="0409001B" w:tentative="1">
      <w:start w:val="1"/>
      <w:numFmt w:val="lowerRoman"/>
      <w:lvlText w:val="%6."/>
      <w:lvlJc w:val="right"/>
      <w:pPr>
        <w:ind w:left="4470" w:hanging="420"/>
      </w:pPr>
    </w:lvl>
    <w:lvl w:ilvl="6" w:tplc="0409000F" w:tentative="1">
      <w:start w:val="1"/>
      <w:numFmt w:val="decimal"/>
      <w:lvlText w:val="%7."/>
      <w:lvlJc w:val="left"/>
      <w:pPr>
        <w:ind w:left="4890" w:hanging="420"/>
      </w:pPr>
    </w:lvl>
    <w:lvl w:ilvl="7" w:tplc="04090019" w:tentative="1">
      <w:start w:val="1"/>
      <w:numFmt w:val="lowerLetter"/>
      <w:lvlText w:val="%8)"/>
      <w:lvlJc w:val="left"/>
      <w:pPr>
        <w:ind w:left="5310" w:hanging="420"/>
      </w:pPr>
    </w:lvl>
    <w:lvl w:ilvl="8" w:tplc="0409001B" w:tentative="1">
      <w:start w:val="1"/>
      <w:numFmt w:val="lowerRoman"/>
      <w:lvlText w:val="%9."/>
      <w:lvlJc w:val="right"/>
      <w:pPr>
        <w:ind w:left="5730" w:hanging="420"/>
      </w:pPr>
    </w:lvl>
  </w:abstractNum>
  <w:num w:numId="1">
    <w:abstractNumId w:val="0"/>
  </w:num>
  <w:num w:numId="2">
    <w:abstractNumId w:val="2"/>
  </w:num>
  <w:num w:numId="3">
    <w:abstractNumId w:val="4"/>
  </w:num>
  <w:num w:numId="4">
    <w:abstractNumId w:val="1"/>
  </w:num>
  <w:num w:numId="5">
    <w:abstractNumId w:val="7"/>
  </w:num>
  <w:num w:numId="6">
    <w:abstractNumId w:val="3"/>
  </w:num>
  <w:num w:numId="7">
    <w:abstractNumId w:val="18"/>
  </w:num>
  <w:num w:numId="8">
    <w:abstractNumId w:val="11"/>
  </w:num>
  <w:num w:numId="9">
    <w:abstractNumId w:val="13"/>
  </w:num>
  <w:num w:numId="10">
    <w:abstractNumId w:val="19"/>
  </w:num>
  <w:num w:numId="11">
    <w:abstractNumId w:val="15"/>
  </w:num>
  <w:num w:numId="12">
    <w:abstractNumId w:val="17"/>
  </w:num>
  <w:num w:numId="13">
    <w:abstractNumId w:val="9"/>
  </w:num>
  <w:num w:numId="14">
    <w:abstractNumId w:val="14"/>
  </w:num>
  <w:num w:numId="15">
    <w:abstractNumId w:val="12"/>
  </w:num>
  <w:num w:numId="16">
    <w:abstractNumId w:val="5"/>
  </w:num>
  <w:num w:numId="17">
    <w:abstractNumId w:val="8"/>
  </w:num>
  <w:num w:numId="18">
    <w:abstractNumId w:val="10"/>
  </w:num>
  <w:num w:numId="19">
    <w:abstractNumId w:val="16"/>
  </w:num>
  <w:num w:numId="20">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oris">
    <w15:presenceInfo w15:providerId="None" w15:userId="Dor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41C"/>
    <w:rsid w:val="0001333D"/>
    <w:rsid w:val="00023564"/>
    <w:rsid w:val="0004142C"/>
    <w:rsid w:val="000548A2"/>
    <w:rsid w:val="00080A52"/>
    <w:rsid w:val="000B1977"/>
    <w:rsid w:val="000B5D0D"/>
    <w:rsid w:val="000C4F67"/>
    <w:rsid w:val="000E05CD"/>
    <w:rsid w:val="000E7474"/>
    <w:rsid w:val="000E7566"/>
    <w:rsid w:val="001007A9"/>
    <w:rsid w:val="001058BB"/>
    <w:rsid w:val="00112A2B"/>
    <w:rsid w:val="00156B2F"/>
    <w:rsid w:val="00172A27"/>
    <w:rsid w:val="00175DC3"/>
    <w:rsid w:val="00191580"/>
    <w:rsid w:val="00195640"/>
    <w:rsid w:val="00195B7F"/>
    <w:rsid w:val="001970F8"/>
    <w:rsid w:val="001C318B"/>
    <w:rsid w:val="001F2EE5"/>
    <w:rsid w:val="00237BB0"/>
    <w:rsid w:val="00267710"/>
    <w:rsid w:val="00276E43"/>
    <w:rsid w:val="00284E50"/>
    <w:rsid w:val="00290F2A"/>
    <w:rsid w:val="0029168C"/>
    <w:rsid w:val="002A413A"/>
    <w:rsid w:val="002A517D"/>
    <w:rsid w:val="002A647B"/>
    <w:rsid w:val="002B2931"/>
    <w:rsid w:val="002D2E85"/>
    <w:rsid w:val="002D7E73"/>
    <w:rsid w:val="002E038A"/>
    <w:rsid w:val="002E58AB"/>
    <w:rsid w:val="002F779F"/>
    <w:rsid w:val="00305212"/>
    <w:rsid w:val="00314D83"/>
    <w:rsid w:val="00333B8E"/>
    <w:rsid w:val="003854D4"/>
    <w:rsid w:val="003872D2"/>
    <w:rsid w:val="00394453"/>
    <w:rsid w:val="003E7C7A"/>
    <w:rsid w:val="003F1044"/>
    <w:rsid w:val="00401438"/>
    <w:rsid w:val="00411E16"/>
    <w:rsid w:val="0041597E"/>
    <w:rsid w:val="00416E1A"/>
    <w:rsid w:val="004177A2"/>
    <w:rsid w:val="00431125"/>
    <w:rsid w:val="00437A24"/>
    <w:rsid w:val="0047381E"/>
    <w:rsid w:val="004A5993"/>
    <w:rsid w:val="004A64D5"/>
    <w:rsid w:val="004B4619"/>
    <w:rsid w:val="004B69C8"/>
    <w:rsid w:val="004C5CC0"/>
    <w:rsid w:val="004C7508"/>
    <w:rsid w:val="004D1CBB"/>
    <w:rsid w:val="004E22FF"/>
    <w:rsid w:val="004E4619"/>
    <w:rsid w:val="004F30B1"/>
    <w:rsid w:val="005035B5"/>
    <w:rsid w:val="00512F0F"/>
    <w:rsid w:val="00517616"/>
    <w:rsid w:val="005177A3"/>
    <w:rsid w:val="00522610"/>
    <w:rsid w:val="0052584B"/>
    <w:rsid w:val="00543248"/>
    <w:rsid w:val="00562609"/>
    <w:rsid w:val="0056462E"/>
    <w:rsid w:val="00576E17"/>
    <w:rsid w:val="00590353"/>
    <w:rsid w:val="005A425E"/>
    <w:rsid w:val="005A468B"/>
    <w:rsid w:val="005D3D2B"/>
    <w:rsid w:val="005E2B84"/>
    <w:rsid w:val="005E4645"/>
    <w:rsid w:val="00602B23"/>
    <w:rsid w:val="00605F68"/>
    <w:rsid w:val="0060639E"/>
    <w:rsid w:val="00612F1C"/>
    <w:rsid w:val="00622D28"/>
    <w:rsid w:val="00623023"/>
    <w:rsid w:val="00623DB9"/>
    <w:rsid w:val="00635D5A"/>
    <w:rsid w:val="0065552B"/>
    <w:rsid w:val="00661095"/>
    <w:rsid w:val="00666EA5"/>
    <w:rsid w:val="00680D48"/>
    <w:rsid w:val="006871DA"/>
    <w:rsid w:val="006D2D0C"/>
    <w:rsid w:val="007008AF"/>
    <w:rsid w:val="00711489"/>
    <w:rsid w:val="007138F6"/>
    <w:rsid w:val="007322A1"/>
    <w:rsid w:val="0073385B"/>
    <w:rsid w:val="0076281F"/>
    <w:rsid w:val="00775975"/>
    <w:rsid w:val="00783DDA"/>
    <w:rsid w:val="007861F9"/>
    <w:rsid w:val="00794159"/>
    <w:rsid w:val="00796937"/>
    <w:rsid w:val="00823502"/>
    <w:rsid w:val="00825105"/>
    <w:rsid w:val="00836EFC"/>
    <w:rsid w:val="008441F9"/>
    <w:rsid w:val="008468ED"/>
    <w:rsid w:val="0087741C"/>
    <w:rsid w:val="008839A5"/>
    <w:rsid w:val="00883DA7"/>
    <w:rsid w:val="00884EE5"/>
    <w:rsid w:val="008D0511"/>
    <w:rsid w:val="008D0CCF"/>
    <w:rsid w:val="008D33F1"/>
    <w:rsid w:val="008E453F"/>
    <w:rsid w:val="00920C46"/>
    <w:rsid w:val="00941C2E"/>
    <w:rsid w:val="00963F90"/>
    <w:rsid w:val="00973746"/>
    <w:rsid w:val="009807B5"/>
    <w:rsid w:val="00981944"/>
    <w:rsid w:val="009A5E24"/>
    <w:rsid w:val="009B110D"/>
    <w:rsid w:val="009C1270"/>
    <w:rsid w:val="009C4BFD"/>
    <w:rsid w:val="009D13D3"/>
    <w:rsid w:val="009D1715"/>
    <w:rsid w:val="009D1BB6"/>
    <w:rsid w:val="00A07343"/>
    <w:rsid w:val="00A2448C"/>
    <w:rsid w:val="00A26943"/>
    <w:rsid w:val="00A368BF"/>
    <w:rsid w:val="00A43AED"/>
    <w:rsid w:val="00A53F7C"/>
    <w:rsid w:val="00A676C8"/>
    <w:rsid w:val="00A82AEE"/>
    <w:rsid w:val="00A85F25"/>
    <w:rsid w:val="00A86C54"/>
    <w:rsid w:val="00AB0C87"/>
    <w:rsid w:val="00AB636F"/>
    <w:rsid w:val="00AC3B75"/>
    <w:rsid w:val="00AD2AF1"/>
    <w:rsid w:val="00AE32D5"/>
    <w:rsid w:val="00B13ED3"/>
    <w:rsid w:val="00B62563"/>
    <w:rsid w:val="00BA1BC9"/>
    <w:rsid w:val="00BA65E2"/>
    <w:rsid w:val="00BD6FBA"/>
    <w:rsid w:val="00BE258C"/>
    <w:rsid w:val="00C0383A"/>
    <w:rsid w:val="00C12125"/>
    <w:rsid w:val="00C2284D"/>
    <w:rsid w:val="00CA1D83"/>
    <w:rsid w:val="00CC06EF"/>
    <w:rsid w:val="00CE4078"/>
    <w:rsid w:val="00CF6979"/>
    <w:rsid w:val="00D072EA"/>
    <w:rsid w:val="00D1291E"/>
    <w:rsid w:val="00D227CA"/>
    <w:rsid w:val="00D2429B"/>
    <w:rsid w:val="00D25D4A"/>
    <w:rsid w:val="00D33171"/>
    <w:rsid w:val="00D40BCC"/>
    <w:rsid w:val="00D56528"/>
    <w:rsid w:val="00D5677B"/>
    <w:rsid w:val="00D93852"/>
    <w:rsid w:val="00D96B90"/>
    <w:rsid w:val="00DA0489"/>
    <w:rsid w:val="00DA3F9B"/>
    <w:rsid w:val="00DD1684"/>
    <w:rsid w:val="00DE531E"/>
    <w:rsid w:val="00DF0926"/>
    <w:rsid w:val="00E02A7D"/>
    <w:rsid w:val="00E31AB4"/>
    <w:rsid w:val="00E4061E"/>
    <w:rsid w:val="00E441A1"/>
    <w:rsid w:val="00E5671A"/>
    <w:rsid w:val="00E57202"/>
    <w:rsid w:val="00E728B2"/>
    <w:rsid w:val="00E74034"/>
    <w:rsid w:val="00E77A29"/>
    <w:rsid w:val="00E85FF3"/>
    <w:rsid w:val="00E97E31"/>
    <w:rsid w:val="00EB0288"/>
    <w:rsid w:val="00EB3122"/>
    <w:rsid w:val="00EB51A5"/>
    <w:rsid w:val="00ED0A84"/>
    <w:rsid w:val="00ED0C94"/>
    <w:rsid w:val="00ED6D8B"/>
    <w:rsid w:val="00EF1E9E"/>
    <w:rsid w:val="00EF7483"/>
    <w:rsid w:val="00F11161"/>
    <w:rsid w:val="00F167A7"/>
    <w:rsid w:val="00F21667"/>
    <w:rsid w:val="00F60AC4"/>
    <w:rsid w:val="00F8164E"/>
    <w:rsid w:val="00F835C1"/>
    <w:rsid w:val="00F8461F"/>
    <w:rsid w:val="00F872CD"/>
    <w:rsid w:val="00F96418"/>
    <w:rsid w:val="00FA3C47"/>
    <w:rsid w:val="00FB2B4E"/>
    <w:rsid w:val="00FD3D7A"/>
    <w:rsid w:val="00FD75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97BD7298-EC4D-45BD-87EA-CF8AA3CED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7566"/>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3E7C7A"/>
  </w:style>
  <w:style w:type="paragraph" w:styleId="a4">
    <w:name w:val="footer"/>
    <w:basedOn w:val="a"/>
    <w:link w:val="Char"/>
    <w:rsid w:val="000E7566"/>
    <w:pPr>
      <w:tabs>
        <w:tab w:val="center" w:pos="4153"/>
        <w:tab w:val="right" w:pos="8306"/>
      </w:tabs>
      <w:snapToGrid w:val="0"/>
      <w:jc w:val="left"/>
    </w:pPr>
    <w:rPr>
      <w:sz w:val="18"/>
    </w:rPr>
  </w:style>
  <w:style w:type="character" w:customStyle="1" w:styleId="Char">
    <w:name w:val="页脚 Char"/>
    <w:basedOn w:val="a0"/>
    <w:link w:val="a4"/>
    <w:rsid w:val="003E7C7A"/>
    <w:rPr>
      <w:rFonts w:ascii="Times New Roman" w:eastAsia="宋体" w:hAnsi="Times New Roman" w:cs="Times New Roman"/>
      <w:sz w:val="18"/>
      <w:szCs w:val="20"/>
    </w:rPr>
  </w:style>
  <w:style w:type="paragraph" w:styleId="a5">
    <w:name w:val="header"/>
    <w:basedOn w:val="a"/>
    <w:link w:val="Char0"/>
    <w:uiPriority w:val="99"/>
    <w:rsid w:val="000E7566"/>
    <w:pPr>
      <w:pBdr>
        <w:bottom w:val="single" w:sz="6" w:space="1" w:color="auto"/>
      </w:pBdr>
      <w:tabs>
        <w:tab w:val="center" w:pos="4153"/>
        <w:tab w:val="right" w:pos="8306"/>
      </w:tabs>
      <w:snapToGrid w:val="0"/>
      <w:jc w:val="center"/>
    </w:pPr>
    <w:rPr>
      <w:sz w:val="18"/>
    </w:rPr>
  </w:style>
  <w:style w:type="character" w:customStyle="1" w:styleId="Char0">
    <w:name w:val="页眉 Char"/>
    <w:basedOn w:val="a0"/>
    <w:link w:val="a5"/>
    <w:uiPriority w:val="99"/>
    <w:rsid w:val="003E7C7A"/>
    <w:rPr>
      <w:rFonts w:ascii="Times New Roman" w:eastAsia="宋体" w:hAnsi="Times New Roman" w:cs="Times New Roman"/>
      <w:sz w:val="18"/>
      <w:szCs w:val="20"/>
    </w:rPr>
  </w:style>
  <w:style w:type="paragraph" w:styleId="a6">
    <w:name w:val="Body Text Indent"/>
    <w:basedOn w:val="a"/>
    <w:link w:val="Char1"/>
    <w:rsid w:val="000E7566"/>
    <w:pPr>
      <w:ind w:firstLineChars="200" w:firstLine="560"/>
    </w:pPr>
    <w:rPr>
      <w:sz w:val="28"/>
    </w:rPr>
  </w:style>
  <w:style w:type="character" w:customStyle="1" w:styleId="Char1">
    <w:name w:val="正文文本缩进 Char"/>
    <w:basedOn w:val="a0"/>
    <w:link w:val="a6"/>
    <w:rsid w:val="003E7C7A"/>
    <w:rPr>
      <w:rFonts w:ascii="Times New Roman" w:eastAsia="宋体" w:hAnsi="Times New Roman" w:cs="Times New Roman"/>
      <w:sz w:val="28"/>
      <w:szCs w:val="20"/>
    </w:rPr>
  </w:style>
  <w:style w:type="paragraph" w:styleId="a7">
    <w:name w:val="Document Map"/>
    <w:basedOn w:val="a"/>
    <w:link w:val="Char2"/>
    <w:rsid w:val="000E7566"/>
    <w:pPr>
      <w:shd w:val="clear" w:color="auto" w:fill="000080"/>
    </w:pPr>
  </w:style>
  <w:style w:type="character" w:customStyle="1" w:styleId="Char2">
    <w:name w:val="文档结构图 Char"/>
    <w:basedOn w:val="a0"/>
    <w:link w:val="a7"/>
    <w:rsid w:val="003E7C7A"/>
    <w:rPr>
      <w:rFonts w:ascii="Times New Roman" w:eastAsia="宋体" w:hAnsi="Times New Roman" w:cs="Times New Roman"/>
      <w:szCs w:val="20"/>
      <w:shd w:val="clear" w:color="auto" w:fill="000080"/>
    </w:rPr>
  </w:style>
  <w:style w:type="paragraph" w:styleId="2">
    <w:name w:val="Body Text 2"/>
    <w:basedOn w:val="a"/>
    <w:link w:val="2Char"/>
    <w:rsid w:val="000E7566"/>
    <w:pPr>
      <w:spacing w:after="120" w:line="480" w:lineRule="auto"/>
    </w:pPr>
  </w:style>
  <w:style w:type="character" w:customStyle="1" w:styleId="2Char">
    <w:name w:val="正文文本 2 Char"/>
    <w:basedOn w:val="a0"/>
    <w:link w:val="2"/>
    <w:rsid w:val="003E7C7A"/>
    <w:rPr>
      <w:rFonts w:ascii="Times New Roman" w:eastAsia="宋体" w:hAnsi="Times New Roman" w:cs="Times New Roman"/>
      <w:szCs w:val="20"/>
    </w:rPr>
  </w:style>
  <w:style w:type="paragraph" w:styleId="a8">
    <w:name w:val="Balloon Text"/>
    <w:basedOn w:val="a"/>
    <w:link w:val="Char3"/>
    <w:rsid w:val="00E728B2"/>
    <w:rPr>
      <w:sz w:val="18"/>
      <w:szCs w:val="18"/>
    </w:rPr>
  </w:style>
  <w:style w:type="character" w:customStyle="1" w:styleId="Char3">
    <w:name w:val="批注框文本 Char"/>
    <w:basedOn w:val="a0"/>
    <w:link w:val="a8"/>
    <w:rsid w:val="003E7C7A"/>
    <w:rPr>
      <w:rFonts w:ascii="Times New Roman" w:eastAsia="宋体" w:hAnsi="Times New Roman" w:cs="Times New Roman"/>
      <w:sz w:val="18"/>
      <w:szCs w:val="18"/>
    </w:rPr>
  </w:style>
  <w:style w:type="paragraph" w:styleId="a9">
    <w:name w:val="List Paragraph"/>
    <w:basedOn w:val="a"/>
    <w:uiPriority w:val="34"/>
    <w:qFormat/>
    <w:rsid w:val="00276E43"/>
    <w:pPr>
      <w:ind w:firstLineChars="200" w:firstLine="420"/>
    </w:pPr>
  </w:style>
  <w:style w:type="paragraph" w:styleId="aa">
    <w:name w:val="Normal (Web)"/>
    <w:basedOn w:val="a"/>
    <w:uiPriority w:val="99"/>
    <w:semiHidden/>
    <w:unhideWhenUsed/>
    <w:rsid w:val="00635D5A"/>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635D5A"/>
  </w:style>
  <w:style w:type="table" w:styleId="ab">
    <w:name w:val="Table Grid"/>
    <w:basedOn w:val="a1"/>
    <w:uiPriority w:val="39"/>
    <w:rsid w:val="005176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155529">
      <w:bodyDiv w:val="1"/>
      <w:marLeft w:val="0"/>
      <w:marRight w:val="0"/>
      <w:marTop w:val="0"/>
      <w:marBottom w:val="0"/>
      <w:divBdr>
        <w:top w:val="none" w:sz="0" w:space="0" w:color="auto"/>
        <w:left w:val="none" w:sz="0" w:space="0" w:color="auto"/>
        <w:bottom w:val="none" w:sz="0" w:space="0" w:color="auto"/>
        <w:right w:val="none" w:sz="0" w:space="0" w:color="auto"/>
      </w:divBdr>
    </w:div>
    <w:div w:id="487982462">
      <w:bodyDiv w:val="1"/>
      <w:marLeft w:val="0"/>
      <w:marRight w:val="0"/>
      <w:marTop w:val="0"/>
      <w:marBottom w:val="0"/>
      <w:divBdr>
        <w:top w:val="none" w:sz="0" w:space="0" w:color="auto"/>
        <w:left w:val="none" w:sz="0" w:space="0" w:color="auto"/>
        <w:bottom w:val="none" w:sz="0" w:space="0" w:color="auto"/>
        <w:right w:val="none" w:sz="0" w:space="0" w:color="auto"/>
      </w:divBdr>
    </w:div>
    <w:div w:id="546262062">
      <w:bodyDiv w:val="1"/>
      <w:marLeft w:val="0"/>
      <w:marRight w:val="0"/>
      <w:marTop w:val="0"/>
      <w:marBottom w:val="0"/>
      <w:divBdr>
        <w:top w:val="none" w:sz="0" w:space="0" w:color="auto"/>
        <w:left w:val="none" w:sz="0" w:space="0" w:color="auto"/>
        <w:bottom w:val="none" w:sz="0" w:space="0" w:color="auto"/>
        <w:right w:val="none" w:sz="0" w:space="0" w:color="auto"/>
      </w:divBdr>
    </w:div>
    <w:div w:id="567303933">
      <w:bodyDiv w:val="1"/>
      <w:marLeft w:val="0"/>
      <w:marRight w:val="0"/>
      <w:marTop w:val="0"/>
      <w:marBottom w:val="0"/>
      <w:divBdr>
        <w:top w:val="none" w:sz="0" w:space="0" w:color="auto"/>
        <w:left w:val="none" w:sz="0" w:space="0" w:color="auto"/>
        <w:bottom w:val="none" w:sz="0" w:space="0" w:color="auto"/>
        <w:right w:val="none" w:sz="0" w:space="0" w:color="auto"/>
      </w:divBdr>
      <w:divsChild>
        <w:div w:id="845680278">
          <w:marLeft w:val="0"/>
          <w:marRight w:val="0"/>
          <w:marTop w:val="0"/>
          <w:marBottom w:val="0"/>
          <w:divBdr>
            <w:top w:val="none" w:sz="0" w:space="0" w:color="auto"/>
            <w:left w:val="none" w:sz="0" w:space="0" w:color="auto"/>
            <w:bottom w:val="none" w:sz="0" w:space="0" w:color="auto"/>
            <w:right w:val="none" w:sz="0" w:space="0" w:color="auto"/>
          </w:divBdr>
          <w:divsChild>
            <w:div w:id="721294172">
              <w:marLeft w:val="0"/>
              <w:marRight w:val="0"/>
              <w:marTop w:val="0"/>
              <w:marBottom w:val="0"/>
              <w:divBdr>
                <w:top w:val="none" w:sz="0" w:space="0" w:color="auto"/>
                <w:left w:val="none" w:sz="0" w:space="0" w:color="auto"/>
                <w:bottom w:val="none" w:sz="0" w:space="0" w:color="auto"/>
                <w:right w:val="none" w:sz="0" w:space="0" w:color="auto"/>
              </w:divBdr>
              <w:divsChild>
                <w:div w:id="1832603474">
                  <w:marLeft w:val="0"/>
                  <w:marRight w:val="0"/>
                  <w:marTop w:val="0"/>
                  <w:marBottom w:val="0"/>
                  <w:divBdr>
                    <w:top w:val="none" w:sz="0" w:space="0" w:color="auto"/>
                    <w:left w:val="none" w:sz="0" w:space="0" w:color="auto"/>
                    <w:bottom w:val="none" w:sz="0" w:space="0" w:color="auto"/>
                    <w:right w:val="none" w:sz="0" w:space="0" w:color="auto"/>
                  </w:divBdr>
                  <w:divsChild>
                    <w:div w:id="953441449">
                      <w:marLeft w:val="0"/>
                      <w:marRight w:val="0"/>
                      <w:marTop w:val="0"/>
                      <w:marBottom w:val="0"/>
                      <w:divBdr>
                        <w:top w:val="none" w:sz="0" w:space="0" w:color="auto"/>
                        <w:left w:val="none" w:sz="0" w:space="0" w:color="auto"/>
                        <w:bottom w:val="none" w:sz="0" w:space="0" w:color="auto"/>
                        <w:right w:val="none" w:sz="0" w:space="0" w:color="auto"/>
                      </w:divBdr>
                      <w:divsChild>
                        <w:div w:id="1816992521">
                          <w:marLeft w:val="0"/>
                          <w:marRight w:val="0"/>
                          <w:marTop w:val="0"/>
                          <w:marBottom w:val="0"/>
                          <w:divBdr>
                            <w:top w:val="none" w:sz="0" w:space="0" w:color="auto"/>
                            <w:left w:val="none" w:sz="0" w:space="0" w:color="auto"/>
                            <w:bottom w:val="none" w:sz="0" w:space="0" w:color="auto"/>
                            <w:right w:val="none" w:sz="0" w:space="0" w:color="auto"/>
                          </w:divBdr>
                          <w:divsChild>
                            <w:div w:id="94615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1088044">
      <w:bodyDiv w:val="1"/>
      <w:marLeft w:val="0"/>
      <w:marRight w:val="0"/>
      <w:marTop w:val="0"/>
      <w:marBottom w:val="0"/>
      <w:divBdr>
        <w:top w:val="none" w:sz="0" w:space="0" w:color="auto"/>
        <w:left w:val="none" w:sz="0" w:space="0" w:color="auto"/>
        <w:bottom w:val="none" w:sz="0" w:space="0" w:color="auto"/>
        <w:right w:val="none" w:sz="0" w:space="0" w:color="auto"/>
      </w:divBdr>
      <w:divsChild>
        <w:div w:id="212471970">
          <w:marLeft w:val="0"/>
          <w:marRight w:val="0"/>
          <w:marTop w:val="0"/>
          <w:marBottom w:val="0"/>
          <w:divBdr>
            <w:top w:val="none" w:sz="0" w:space="0" w:color="auto"/>
            <w:left w:val="none" w:sz="0" w:space="0" w:color="auto"/>
            <w:bottom w:val="none" w:sz="0" w:space="0" w:color="auto"/>
            <w:right w:val="none" w:sz="0" w:space="0" w:color="auto"/>
          </w:divBdr>
          <w:divsChild>
            <w:div w:id="674725647">
              <w:marLeft w:val="0"/>
              <w:marRight w:val="0"/>
              <w:marTop w:val="0"/>
              <w:marBottom w:val="0"/>
              <w:divBdr>
                <w:top w:val="none" w:sz="0" w:space="0" w:color="auto"/>
                <w:left w:val="none" w:sz="0" w:space="0" w:color="auto"/>
                <w:bottom w:val="none" w:sz="0" w:space="0" w:color="auto"/>
                <w:right w:val="none" w:sz="0" w:space="0" w:color="auto"/>
              </w:divBdr>
              <w:divsChild>
                <w:div w:id="2060011072">
                  <w:marLeft w:val="0"/>
                  <w:marRight w:val="0"/>
                  <w:marTop w:val="0"/>
                  <w:marBottom w:val="0"/>
                  <w:divBdr>
                    <w:top w:val="none" w:sz="0" w:space="0" w:color="auto"/>
                    <w:left w:val="none" w:sz="0" w:space="0" w:color="auto"/>
                    <w:bottom w:val="none" w:sz="0" w:space="0" w:color="auto"/>
                    <w:right w:val="none" w:sz="0" w:space="0" w:color="auto"/>
                  </w:divBdr>
                  <w:divsChild>
                    <w:div w:id="1642344771">
                      <w:marLeft w:val="0"/>
                      <w:marRight w:val="0"/>
                      <w:marTop w:val="0"/>
                      <w:marBottom w:val="0"/>
                      <w:divBdr>
                        <w:top w:val="none" w:sz="0" w:space="0" w:color="auto"/>
                        <w:left w:val="none" w:sz="0" w:space="0" w:color="auto"/>
                        <w:bottom w:val="none" w:sz="0" w:space="0" w:color="auto"/>
                        <w:right w:val="none" w:sz="0" w:space="0" w:color="auto"/>
                      </w:divBdr>
                      <w:divsChild>
                        <w:div w:id="1523517326">
                          <w:marLeft w:val="0"/>
                          <w:marRight w:val="0"/>
                          <w:marTop w:val="0"/>
                          <w:marBottom w:val="0"/>
                          <w:divBdr>
                            <w:top w:val="none" w:sz="0" w:space="0" w:color="auto"/>
                            <w:left w:val="none" w:sz="0" w:space="0" w:color="auto"/>
                            <w:bottom w:val="none" w:sz="0" w:space="0" w:color="auto"/>
                            <w:right w:val="none" w:sz="0" w:space="0" w:color="auto"/>
                          </w:divBdr>
                          <w:divsChild>
                            <w:div w:id="25070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5058199">
      <w:bodyDiv w:val="1"/>
      <w:marLeft w:val="0"/>
      <w:marRight w:val="0"/>
      <w:marTop w:val="0"/>
      <w:marBottom w:val="0"/>
      <w:divBdr>
        <w:top w:val="none" w:sz="0" w:space="0" w:color="auto"/>
        <w:left w:val="none" w:sz="0" w:space="0" w:color="auto"/>
        <w:bottom w:val="none" w:sz="0" w:space="0" w:color="auto"/>
        <w:right w:val="none" w:sz="0" w:space="0" w:color="auto"/>
      </w:divBdr>
    </w:div>
    <w:div w:id="1275022074">
      <w:bodyDiv w:val="1"/>
      <w:marLeft w:val="0"/>
      <w:marRight w:val="0"/>
      <w:marTop w:val="0"/>
      <w:marBottom w:val="0"/>
      <w:divBdr>
        <w:top w:val="none" w:sz="0" w:space="0" w:color="auto"/>
        <w:left w:val="none" w:sz="0" w:space="0" w:color="auto"/>
        <w:bottom w:val="none" w:sz="0" w:space="0" w:color="auto"/>
        <w:right w:val="none" w:sz="0" w:space="0" w:color="auto"/>
      </w:divBdr>
      <w:divsChild>
        <w:div w:id="950280473">
          <w:marLeft w:val="0"/>
          <w:marRight w:val="0"/>
          <w:marTop w:val="0"/>
          <w:marBottom w:val="0"/>
          <w:divBdr>
            <w:top w:val="none" w:sz="0" w:space="0" w:color="auto"/>
            <w:left w:val="none" w:sz="0" w:space="0" w:color="auto"/>
            <w:bottom w:val="none" w:sz="0" w:space="0" w:color="auto"/>
            <w:right w:val="none" w:sz="0" w:space="0" w:color="auto"/>
          </w:divBdr>
          <w:divsChild>
            <w:div w:id="557398048">
              <w:marLeft w:val="0"/>
              <w:marRight w:val="0"/>
              <w:marTop w:val="0"/>
              <w:marBottom w:val="0"/>
              <w:divBdr>
                <w:top w:val="none" w:sz="0" w:space="0" w:color="auto"/>
                <w:left w:val="none" w:sz="0" w:space="0" w:color="auto"/>
                <w:bottom w:val="none" w:sz="0" w:space="0" w:color="auto"/>
                <w:right w:val="none" w:sz="0" w:space="0" w:color="auto"/>
              </w:divBdr>
              <w:divsChild>
                <w:div w:id="178467307">
                  <w:marLeft w:val="0"/>
                  <w:marRight w:val="0"/>
                  <w:marTop w:val="0"/>
                  <w:marBottom w:val="0"/>
                  <w:divBdr>
                    <w:top w:val="none" w:sz="0" w:space="0" w:color="auto"/>
                    <w:left w:val="none" w:sz="0" w:space="0" w:color="auto"/>
                    <w:bottom w:val="none" w:sz="0" w:space="0" w:color="auto"/>
                    <w:right w:val="none" w:sz="0" w:space="0" w:color="auto"/>
                  </w:divBdr>
                  <w:divsChild>
                    <w:div w:id="606086804">
                      <w:marLeft w:val="0"/>
                      <w:marRight w:val="0"/>
                      <w:marTop w:val="0"/>
                      <w:marBottom w:val="0"/>
                      <w:divBdr>
                        <w:top w:val="none" w:sz="0" w:space="0" w:color="auto"/>
                        <w:left w:val="none" w:sz="0" w:space="0" w:color="auto"/>
                        <w:bottom w:val="none" w:sz="0" w:space="0" w:color="auto"/>
                        <w:right w:val="none" w:sz="0" w:space="0" w:color="auto"/>
                      </w:divBdr>
                      <w:divsChild>
                        <w:div w:id="583101428">
                          <w:marLeft w:val="0"/>
                          <w:marRight w:val="0"/>
                          <w:marTop w:val="0"/>
                          <w:marBottom w:val="0"/>
                          <w:divBdr>
                            <w:top w:val="none" w:sz="0" w:space="0" w:color="auto"/>
                            <w:left w:val="none" w:sz="0" w:space="0" w:color="auto"/>
                            <w:bottom w:val="none" w:sz="0" w:space="0" w:color="auto"/>
                            <w:right w:val="none" w:sz="0" w:space="0" w:color="auto"/>
                          </w:divBdr>
                          <w:divsChild>
                            <w:div w:id="103003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4104316">
      <w:bodyDiv w:val="1"/>
      <w:marLeft w:val="0"/>
      <w:marRight w:val="0"/>
      <w:marTop w:val="0"/>
      <w:marBottom w:val="0"/>
      <w:divBdr>
        <w:top w:val="none" w:sz="0" w:space="0" w:color="auto"/>
        <w:left w:val="none" w:sz="0" w:space="0" w:color="auto"/>
        <w:bottom w:val="none" w:sz="0" w:space="0" w:color="auto"/>
        <w:right w:val="none" w:sz="0" w:space="0" w:color="auto"/>
      </w:divBdr>
      <w:divsChild>
        <w:div w:id="44570695">
          <w:marLeft w:val="0"/>
          <w:marRight w:val="0"/>
          <w:marTop w:val="0"/>
          <w:marBottom w:val="0"/>
          <w:divBdr>
            <w:top w:val="none" w:sz="0" w:space="0" w:color="auto"/>
            <w:left w:val="none" w:sz="0" w:space="0" w:color="auto"/>
            <w:bottom w:val="none" w:sz="0" w:space="0" w:color="auto"/>
            <w:right w:val="none" w:sz="0" w:space="0" w:color="auto"/>
          </w:divBdr>
          <w:divsChild>
            <w:div w:id="906844179">
              <w:marLeft w:val="0"/>
              <w:marRight w:val="0"/>
              <w:marTop w:val="0"/>
              <w:marBottom w:val="0"/>
              <w:divBdr>
                <w:top w:val="none" w:sz="0" w:space="0" w:color="auto"/>
                <w:left w:val="none" w:sz="0" w:space="0" w:color="auto"/>
                <w:bottom w:val="none" w:sz="0" w:space="0" w:color="auto"/>
                <w:right w:val="none" w:sz="0" w:space="0" w:color="auto"/>
              </w:divBdr>
              <w:divsChild>
                <w:div w:id="1231692667">
                  <w:marLeft w:val="0"/>
                  <w:marRight w:val="0"/>
                  <w:marTop w:val="0"/>
                  <w:marBottom w:val="0"/>
                  <w:divBdr>
                    <w:top w:val="none" w:sz="0" w:space="0" w:color="auto"/>
                    <w:left w:val="none" w:sz="0" w:space="0" w:color="auto"/>
                    <w:bottom w:val="none" w:sz="0" w:space="0" w:color="auto"/>
                    <w:right w:val="none" w:sz="0" w:space="0" w:color="auto"/>
                  </w:divBdr>
                  <w:divsChild>
                    <w:div w:id="1155536406">
                      <w:marLeft w:val="0"/>
                      <w:marRight w:val="0"/>
                      <w:marTop w:val="0"/>
                      <w:marBottom w:val="0"/>
                      <w:divBdr>
                        <w:top w:val="none" w:sz="0" w:space="0" w:color="auto"/>
                        <w:left w:val="none" w:sz="0" w:space="0" w:color="auto"/>
                        <w:bottom w:val="none" w:sz="0" w:space="0" w:color="auto"/>
                        <w:right w:val="none" w:sz="0" w:space="0" w:color="auto"/>
                      </w:divBdr>
                      <w:divsChild>
                        <w:div w:id="1498692177">
                          <w:marLeft w:val="0"/>
                          <w:marRight w:val="0"/>
                          <w:marTop w:val="0"/>
                          <w:marBottom w:val="0"/>
                          <w:divBdr>
                            <w:top w:val="none" w:sz="0" w:space="0" w:color="auto"/>
                            <w:left w:val="none" w:sz="0" w:space="0" w:color="auto"/>
                            <w:bottom w:val="none" w:sz="0" w:space="0" w:color="auto"/>
                            <w:right w:val="none" w:sz="0" w:space="0" w:color="auto"/>
                          </w:divBdr>
                          <w:divsChild>
                            <w:div w:id="119442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5983131">
      <w:bodyDiv w:val="1"/>
      <w:marLeft w:val="0"/>
      <w:marRight w:val="0"/>
      <w:marTop w:val="0"/>
      <w:marBottom w:val="0"/>
      <w:divBdr>
        <w:top w:val="none" w:sz="0" w:space="0" w:color="auto"/>
        <w:left w:val="none" w:sz="0" w:space="0" w:color="auto"/>
        <w:bottom w:val="none" w:sz="0" w:space="0" w:color="auto"/>
        <w:right w:val="none" w:sz="0" w:space="0" w:color="auto"/>
      </w:divBdr>
      <w:divsChild>
        <w:div w:id="2017731936">
          <w:marLeft w:val="0"/>
          <w:marRight w:val="0"/>
          <w:marTop w:val="0"/>
          <w:marBottom w:val="0"/>
          <w:divBdr>
            <w:top w:val="none" w:sz="0" w:space="0" w:color="auto"/>
            <w:left w:val="none" w:sz="0" w:space="0" w:color="auto"/>
            <w:bottom w:val="none" w:sz="0" w:space="0" w:color="auto"/>
            <w:right w:val="none" w:sz="0" w:space="0" w:color="auto"/>
          </w:divBdr>
          <w:divsChild>
            <w:div w:id="202795218">
              <w:marLeft w:val="0"/>
              <w:marRight w:val="0"/>
              <w:marTop w:val="0"/>
              <w:marBottom w:val="0"/>
              <w:divBdr>
                <w:top w:val="none" w:sz="0" w:space="0" w:color="auto"/>
                <w:left w:val="none" w:sz="0" w:space="0" w:color="auto"/>
                <w:bottom w:val="none" w:sz="0" w:space="0" w:color="auto"/>
                <w:right w:val="none" w:sz="0" w:space="0" w:color="auto"/>
              </w:divBdr>
              <w:divsChild>
                <w:div w:id="1298803345">
                  <w:marLeft w:val="0"/>
                  <w:marRight w:val="0"/>
                  <w:marTop w:val="0"/>
                  <w:marBottom w:val="0"/>
                  <w:divBdr>
                    <w:top w:val="none" w:sz="0" w:space="0" w:color="auto"/>
                    <w:left w:val="none" w:sz="0" w:space="0" w:color="auto"/>
                    <w:bottom w:val="none" w:sz="0" w:space="0" w:color="auto"/>
                    <w:right w:val="none" w:sz="0" w:space="0" w:color="auto"/>
                  </w:divBdr>
                  <w:divsChild>
                    <w:div w:id="1447971123">
                      <w:marLeft w:val="0"/>
                      <w:marRight w:val="0"/>
                      <w:marTop w:val="0"/>
                      <w:marBottom w:val="0"/>
                      <w:divBdr>
                        <w:top w:val="none" w:sz="0" w:space="0" w:color="auto"/>
                        <w:left w:val="none" w:sz="0" w:space="0" w:color="auto"/>
                        <w:bottom w:val="none" w:sz="0" w:space="0" w:color="auto"/>
                        <w:right w:val="none" w:sz="0" w:space="0" w:color="auto"/>
                      </w:divBdr>
                      <w:divsChild>
                        <w:div w:id="942033484">
                          <w:marLeft w:val="0"/>
                          <w:marRight w:val="0"/>
                          <w:marTop w:val="0"/>
                          <w:marBottom w:val="0"/>
                          <w:divBdr>
                            <w:top w:val="none" w:sz="0" w:space="0" w:color="auto"/>
                            <w:left w:val="none" w:sz="0" w:space="0" w:color="auto"/>
                            <w:bottom w:val="none" w:sz="0" w:space="0" w:color="auto"/>
                            <w:right w:val="none" w:sz="0" w:space="0" w:color="auto"/>
                          </w:divBdr>
                          <w:divsChild>
                            <w:div w:id="17725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879753">
      <w:bodyDiv w:val="1"/>
      <w:marLeft w:val="0"/>
      <w:marRight w:val="0"/>
      <w:marTop w:val="0"/>
      <w:marBottom w:val="0"/>
      <w:divBdr>
        <w:top w:val="none" w:sz="0" w:space="0" w:color="auto"/>
        <w:left w:val="none" w:sz="0" w:space="0" w:color="auto"/>
        <w:bottom w:val="none" w:sz="0" w:space="0" w:color="auto"/>
        <w:right w:val="none" w:sz="0" w:space="0" w:color="auto"/>
      </w:divBdr>
      <w:divsChild>
        <w:div w:id="1813329820">
          <w:marLeft w:val="0"/>
          <w:marRight w:val="0"/>
          <w:marTop w:val="0"/>
          <w:marBottom w:val="0"/>
          <w:divBdr>
            <w:top w:val="none" w:sz="0" w:space="0" w:color="auto"/>
            <w:left w:val="none" w:sz="0" w:space="0" w:color="auto"/>
            <w:bottom w:val="none" w:sz="0" w:space="0" w:color="auto"/>
            <w:right w:val="none" w:sz="0" w:space="0" w:color="auto"/>
          </w:divBdr>
          <w:divsChild>
            <w:div w:id="778262517">
              <w:marLeft w:val="0"/>
              <w:marRight w:val="0"/>
              <w:marTop w:val="0"/>
              <w:marBottom w:val="0"/>
              <w:divBdr>
                <w:top w:val="none" w:sz="0" w:space="0" w:color="auto"/>
                <w:left w:val="none" w:sz="0" w:space="0" w:color="auto"/>
                <w:bottom w:val="none" w:sz="0" w:space="0" w:color="auto"/>
                <w:right w:val="none" w:sz="0" w:space="0" w:color="auto"/>
              </w:divBdr>
              <w:divsChild>
                <w:div w:id="746533125">
                  <w:marLeft w:val="0"/>
                  <w:marRight w:val="0"/>
                  <w:marTop w:val="0"/>
                  <w:marBottom w:val="0"/>
                  <w:divBdr>
                    <w:top w:val="none" w:sz="0" w:space="0" w:color="auto"/>
                    <w:left w:val="none" w:sz="0" w:space="0" w:color="auto"/>
                    <w:bottom w:val="none" w:sz="0" w:space="0" w:color="auto"/>
                    <w:right w:val="none" w:sz="0" w:space="0" w:color="auto"/>
                  </w:divBdr>
                  <w:divsChild>
                    <w:div w:id="1341663206">
                      <w:marLeft w:val="0"/>
                      <w:marRight w:val="0"/>
                      <w:marTop w:val="0"/>
                      <w:marBottom w:val="0"/>
                      <w:divBdr>
                        <w:top w:val="none" w:sz="0" w:space="0" w:color="auto"/>
                        <w:left w:val="none" w:sz="0" w:space="0" w:color="auto"/>
                        <w:bottom w:val="none" w:sz="0" w:space="0" w:color="auto"/>
                        <w:right w:val="none" w:sz="0" w:space="0" w:color="auto"/>
                      </w:divBdr>
                      <w:divsChild>
                        <w:div w:id="383867379">
                          <w:marLeft w:val="0"/>
                          <w:marRight w:val="0"/>
                          <w:marTop w:val="0"/>
                          <w:marBottom w:val="0"/>
                          <w:divBdr>
                            <w:top w:val="none" w:sz="0" w:space="0" w:color="auto"/>
                            <w:left w:val="none" w:sz="0" w:space="0" w:color="auto"/>
                            <w:bottom w:val="none" w:sz="0" w:space="0" w:color="auto"/>
                            <w:right w:val="none" w:sz="0" w:space="0" w:color="auto"/>
                          </w:divBdr>
                          <w:divsChild>
                            <w:div w:id="212653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577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239949-5339-4E7A-9DF4-61BE74899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10</Pages>
  <Words>565</Words>
  <Characters>3223</Characters>
  <Application>Microsoft Office Word</Application>
  <DocSecurity>0</DocSecurity>
  <Lines>26</Lines>
  <Paragraphs>7</Paragraphs>
  <ScaleCrop>false</ScaleCrop>
  <Company/>
  <LinksUpToDate>false</LinksUpToDate>
  <CharactersWithSpaces>3781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Doris</dc:creator>
  <cp:keywords/>
  <dc:description/>
  <cp:lastModifiedBy>Doris</cp:lastModifiedBy>
  <cp:revision>8</cp:revision>
  <dcterms:created xsi:type="dcterms:W3CDTF">2013-11-26T23:41:00Z</dcterms:created>
  <dcterms:modified xsi:type="dcterms:W3CDTF">2013-12-01T15:03:00Z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2052-6.5.0.1966</vt:lpwstr>
  </property>
</Properties>
</file>